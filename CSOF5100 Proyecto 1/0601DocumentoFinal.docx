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A3155F" w:rsidRDefault="00095330">
      <w:pPr>
        <w:pStyle w:val="TDC1"/>
        <w:tabs>
          <w:tab w:val="left" w:pos="440"/>
          <w:tab w:val="right" w:leader="dot" w:pos="9954"/>
        </w:tabs>
        <w:rPr>
          <w:rFonts w:asciiTheme="minorHAnsi" w:eastAsiaTheme="minorEastAsia" w:hAnsiTheme="minorHAnsi" w:cstheme="minorBidi"/>
          <w:noProof/>
          <w:lang w:val="es-CO" w:eastAsia="es-CO"/>
        </w:rPr>
      </w:pPr>
      <w:r w:rsidRPr="00095330">
        <w:rPr>
          <w:rFonts w:eastAsiaTheme="minorEastAsia" w:cstheme="minorBidi"/>
        </w:rPr>
        <w:fldChar w:fldCharType="begin"/>
      </w:r>
      <w:r w:rsidR="00360959" w:rsidRPr="00ED1E8D">
        <w:instrText xml:space="preserve"> TOC \o "1-3" \h \z \u </w:instrText>
      </w:r>
      <w:r w:rsidRPr="00095330">
        <w:rPr>
          <w:rFonts w:eastAsiaTheme="minorEastAsia" w:cstheme="minorBidi"/>
        </w:rPr>
        <w:fldChar w:fldCharType="separate"/>
      </w:r>
      <w:hyperlink w:anchor="_Toc295575948" w:history="1">
        <w:r w:rsidR="00A3155F" w:rsidRPr="008E0C2B">
          <w:rPr>
            <w:rStyle w:val="Hipervnculo"/>
            <w:b/>
            <w:smallCaps/>
            <w:noProof/>
          </w:rPr>
          <w:t>1.</w:t>
        </w:r>
        <w:r w:rsidR="00A3155F">
          <w:rPr>
            <w:rFonts w:asciiTheme="minorHAnsi" w:eastAsiaTheme="minorEastAsia" w:hAnsiTheme="minorHAnsi" w:cstheme="minorBidi"/>
            <w:noProof/>
            <w:lang w:val="es-CO" w:eastAsia="es-CO"/>
          </w:rPr>
          <w:tab/>
        </w:r>
        <w:r w:rsidR="00A3155F" w:rsidRPr="008E0C2B">
          <w:rPr>
            <w:rStyle w:val="Hipervnculo"/>
            <w:b/>
            <w:smallCaps/>
            <w:noProof/>
          </w:rPr>
          <w:t>Introducción</w:t>
        </w:r>
        <w:r w:rsidR="00A3155F">
          <w:rPr>
            <w:noProof/>
            <w:webHidden/>
          </w:rPr>
          <w:tab/>
        </w:r>
        <w:r w:rsidR="00A3155F">
          <w:rPr>
            <w:noProof/>
            <w:webHidden/>
          </w:rPr>
          <w:fldChar w:fldCharType="begin"/>
        </w:r>
        <w:r w:rsidR="00A3155F">
          <w:rPr>
            <w:noProof/>
            <w:webHidden/>
          </w:rPr>
          <w:instrText xml:space="preserve"> PAGEREF _Toc295575948 \h </w:instrText>
        </w:r>
        <w:r w:rsidR="00A3155F">
          <w:rPr>
            <w:noProof/>
            <w:webHidden/>
          </w:rPr>
        </w:r>
        <w:r w:rsidR="00A3155F">
          <w:rPr>
            <w:noProof/>
            <w:webHidden/>
          </w:rPr>
          <w:fldChar w:fldCharType="separate"/>
        </w:r>
        <w:r w:rsidR="00A3155F">
          <w:rPr>
            <w:noProof/>
            <w:webHidden/>
          </w:rPr>
          <w:t>1</w:t>
        </w:r>
        <w:r w:rsidR="00A3155F">
          <w:rPr>
            <w:noProof/>
            <w:webHidden/>
          </w:rPr>
          <w:fldChar w:fldCharType="end"/>
        </w:r>
      </w:hyperlink>
    </w:p>
    <w:p w:rsidR="00A3155F" w:rsidRDefault="00A3155F">
      <w:pPr>
        <w:pStyle w:val="TDC1"/>
        <w:tabs>
          <w:tab w:val="left" w:pos="440"/>
          <w:tab w:val="right" w:leader="dot" w:pos="9954"/>
        </w:tabs>
        <w:rPr>
          <w:rFonts w:asciiTheme="minorHAnsi" w:eastAsiaTheme="minorEastAsia" w:hAnsiTheme="minorHAnsi" w:cstheme="minorBidi"/>
          <w:noProof/>
          <w:lang w:val="es-CO" w:eastAsia="es-CO"/>
        </w:rPr>
      </w:pPr>
      <w:hyperlink w:anchor="_Toc295575949" w:history="1">
        <w:r w:rsidRPr="008E0C2B">
          <w:rPr>
            <w:rStyle w:val="Hipervnculo"/>
            <w:b/>
            <w:smallCaps/>
            <w:noProof/>
          </w:rPr>
          <w:t>2.</w:t>
        </w:r>
        <w:r>
          <w:rPr>
            <w:rFonts w:asciiTheme="minorHAnsi" w:eastAsiaTheme="minorEastAsia" w:hAnsiTheme="minorHAnsi" w:cstheme="minorBidi"/>
            <w:noProof/>
            <w:lang w:val="es-CO" w:eastAsia="es-CO"/>
          </w:rPr>
          <w:tab/>
        </w:r>
        <w:r w:rsidRPr="008E0C2B">
          <w:rPr>
            <w:rStyle w:val="Hipervnculo"/>
            <w:b/>
            <w:smallCaps/>
            <w:noProof/>
          </w:rPr>
          <w:t>Objetivos</w:t>
        </w:r>
        <w:r>
          <w:rPr>
            <w:noProof/>
            <w:webHidden/>
          </w:rPr>
          <w:tab/>
        </w:r>
        <w:r>
          <w:rPr>
            <w:noProof/>
            <w:webHidden/>
          </w:rPr>
          <w:fldChar w:fldCharType="begin"/>
        </w:r>
        <w:r>
          <w:rPr>
            <w:noProof/>
            <w:webHidden/>
          </w:rPr>
          <w:instrText xml:space="preserve"> PAGEREF _Toc295575949 \h </w:instrText>
        </w:r>
        <w:r>
          <w:rPr>
            <w:noProof/>
            <w:webHidden/>
          </w:rPr>
        </w:r>
        <w:r>
          <w:rPr>
            <w:noProof/>
            <w:webHidden/>
          </w:rPr>
          <w:fldChar w:fldCharType="separate"/>
        </w:r>
        <w:r>
          <w:rPr>
            <w:noProof/>
            <w:webHidden/>
          </w:rPr>
          <w:t>1</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0" w:history="1">
        <w:r w:rsidRPr="008E0C2B">
          <w:rPr>
            <w:rStyle w:val="Hipervnculo"/>
            <w:b/>
            <w:smallCaps/>
            <w:noProof/>
          </w:rPr>
          <w:t>2.1.</w:t>
        </w:r>
        <w:r>
          <w:rPr>
            <w:rFonts w:asciiTheme="minorHAnsi" w:eastAsiaTheme="minorEastAsia" w:hAnsiTheme="minorHAnsi" w:cstheme="minorBidi"/>
            <w:noProof/>
            <w:lang w:val="es-CO" w:eastAsia="es-CO"/>
          </w:rPr>
          <w:tab/>
        </w:r>
        <w:r w:rsidRPr="008E0C2B">
          <w:rPr>
            <w:rStyle w:val="Hipervnculo"/>
            <w:b/>
            <w:smallCaps/>
            <w:noProof/>
          </w:rPr>
          <w:t>Objetivos Específicos</w:t>
        </w:r>
        <w:r>
          <w:rPr>
            <w:noProof/>
            <w:webHidden/>
          </w:rPr>
          <w:tab/>
        </w:r>
        <w:r>
          <w:rPr>
            <w:noProof/>
            <w:webHidden/>
          </w:rPr>
          <w:fldChar w:fldCharType="begin"/>
        </w:r>
        <w:r>
          <w:rPr>
            <w:noProof/>
            <w:webHidden/>
          </w:rPr>
          <w:instrText xml:space="preserve"> PAGEREF _Toc295575950 \h </w:instrText>
        </w:r>
        <w:r>
          <w:rPr>
            <w:noProof/>
            <w:webHidden/>
          </w:rPr>
        </w:r>
        <w:r>
          <w:rPr>
            <w:noProof/>
            <w:webHidden/>
          </w:rPr>
          <w:fldChar w:fldCharType="separate"/>
        </w:r>
        <w:r>
          <w:rPr>
            <w:noProof/>
            <w:webHidden/>
          </w:rPr>
          <w:t>1</w:t>
        </w:r>
        <w:r>
          <w:rPr>
            <w:noProof/>
            <w:webHidden/>
          </w:rPr>
          <w:fldChar w:fldCharType="end"/>
        </w:r>
      </w:hyperlink>
    </w:p>
    <w:p w:rsidR="00A3155F" w:rsidRDefault="00A3155F">
      <w:pPr>
        <w:pStyle w:val="TDC1"/>
        <w:tabs>
          <w:tab w:val="left" w:pos="440"/>
          <w:tab w:val="right" w:leader="dot" w:pos="9954"/>
        </w:tabs>
        <w:rPr>
          <w:rFonts w:asciiTheme="minorHAnsi" w:eastAsiaTheme="minorEastAsia" w:hAnsiTheme="minorHAnsi" w:cstheme="minorBidi"/>
          <w:noProof/>
          <w:lang w:val="es-CO" w:eastAsia="es-CO"/>
        </w:rPr>
      </w:pPr>
      <w:hyperlink w:anchor="_Toc295575951" w:history="1">
        <w:r w:rsidRPr="008E0C2B">
          <w:rPr>
            <w:rStyle w:val="Hipervnculo"/>
            <w:b/>
            <w:smallCaps/>
            <w:noProof/>
          </w:rPr>
          <w:t>3.</w:t>
        </w:r>
        <w:r>
          <w:rPr>
            <w:rFonts w:asciiTheme="minorHAnsi" w:eastAsiaTheme="minorEastAsia" w:hAnsiTheme="minorHAnsi" w:cstheme="minorBidi"/>
            <w:noProof/>
            <w:lang w:val="es-CO" w:eastAsia="es-CO"/>
          </w:rPr>
          <w:tab/>
        </w:r>
        <w:r w:rsidRPr="008E0C2B">
          <w:rPr>
            <w:rStyle w:val="Hipervnculo"/>
            <w:b/>
            <w:smallCaps/>
            <w:noProof/>
          </w:rPr>
          <w:t>Arquitectura objetivo</w:t>
        </w:r>
        <w:r>
          <w:rPr>
            <w:noProof/>
            <w:webHidden/>
          </w:rPr>
          <w:tab/>
        </w:r>
        <w:r>
          <w:rPr>
            <w:noProof/>
            <w:webHidden/>
          </w:rPr>
          <w:fldChar w:fldCharType="begin"/>
        </w:r>
        <w:r>
          <w:rPr>
            <w:noProof/>
            <w:webHidden/>
          </w:rPr>
          <w:instrText xml:space="preserve"> PAGEREF _Toc295575951 \h </w:instrText>
        </w:r>
        <w:r>
          <w:rPr>
            <w:noProof/>
            <w:webHidden/>
          </w:rPr>
        </w:r>
        <w:r>
          <w:rPr>
            <w:noProof/>
            <w:webHidden/>
          </w:rPr>
          <w:fldChar w:fldCharType="separate"/>
        </w:r>
        <w:r>
          <w:rPr>
            <w:noProof/>
            <w:webHidden/>
          </w:rPr>
          <w:t>2</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2" w:history="1">
        <w:r w:rsidRPr="008E0C2B">
          <w:rPr>
            <w:rStyle w:val="Hipervnculo"/>
            <w:b/>
            <w:smallCaps/>
            <w:noProof/>
          </w:rPr>
          <w:t>3.1.</w:t>
        </w:r>
        <w:r>
          <w:rPr>
            <w:rFonts w:asciiTheme="minorHAnsi" w:eastAsiaTheme="minorEastAsia" w:hAnsiTheme="minorHAnsi" w:cstheme="minorBidi"/>
            <w:noProof/>
            <w:lang w:val="es-CO" w:eastAsia="es-CO"/>
          </w:rPr>
          <w:tab/>
        </w:r>
        <w:r w:rsidRPr="008E0C2B">
          <w:rPr>
            <w:rStyle w:val="Hipervnculo"/>
            <w:b/>
            <w:smallCaps/>
            <w:noProof/>
          </w:rPr>
          <w:t>Resumen Ejecutivo</w:t>
        </w:r>
        <w:r>
          <w:rPr>
            <w:noProof/>
            <w:webHidden/>
          </w:rPr>
          <w:tab/>
        </w:r>
        <w:r>
          <w:rPr>
            <w:noProof/>
            <w:webHidden/>
          </w:rPr>
          <w:fldChar w:fldCharType="begin"/>
        </w:r>
        <w:r>
          <w:rPr>
            <w:noProof/>
            <w:webHidden/>
          </w:rPr>
          <w:instrText xml:space="preserve"> PAGEREF _Toc295575952 \h </w:instrText>
        </w:r>
        <w:r>
          <w:rPr>
            <w:noProof/>
            <w:webHidden/>
          </w:rPr>
        </w:r>
        <w:r>
          <w:rPr>
            <w:noProof/>
            <w:webHidden/>
          </w:rPr>
          <w:fldChar w:fldCharType="separate"/>
        </w:r>
        <w:r>
          <w:rPr>
            <w:noProof/>
            <w:webHidden/>
          </w:rPr>
          <w:t>2</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3" w:history="1">
        <w:r w:rsidRPr="008E0C2B">
          <w:rPr>
            <w:rStyle w:val="Hipervnculo"/>
            <w:b/>
            <w:smallCaps/>
            <w:noProof/>
          </w:rPr>
          <w:t>3.2.</w:t>
        </w:r>
        <w:r>
          <w:rPr>
            <w:rFonts w:asciiTheme="minorHAnsi" w:eastAsiaTheme="minorEastAsia" w:hAnsiTheme="minorHAnsi" w:cstheme="minorBidi"/>
            <w:noProof/>
            <w:lang w:val="es-CO" w:eastAsia="es-CO"/>
          </w:rPr>
          <w:tab/>
        </w:r>
        <w:r w:rsidRPr="008E0C2B">
          <w:rPr>
            <w:rStyle w:val="Hipervnculo"/>
            <w:b/>
            <w:smallCaps/>
            <w:noProof/>
          </w:rPr>
          <w:t>Motivadores de negocio</w:t>
        </w:r>
        <w:r>
          <w:rPr>
            <w:noProof/>
            <w:webHidden/>
          </w:rPr>
          <w:tab/>
        </w:r>
        <w:r>
          <w:rPr>
            <w:noProof/>
            <w:webHidden/>
          </w:rPr>
          <w:fldChar w:fldCharType="begin"/>
        </w:r>
        <w:r>
          <w:rPr>
            <w:noProof/>
            <w:webHidden/>
          </w:rPr>
          <w:instrText xml:space="preserve"> PAGEREF _Toc295575953 \h </w:instrText>
        </w:r>
        <w:r>
          <w:rPr>
            <w:noProof/>
            <w:webHidden/>
          </w:rPr>
        </w:r>
        <w:r>
          <w:rPr>
            <w:noProof/>
            <w:webHidden/>
          </w:rPr>
          <w:fldChar w:fldCharType="separate"/>
        </w:r>
        <w:r>
          <w:rPr>
            <w:noProof/>
            <w:webHidden/>
          </w:rPr>
          <w:t>3</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4" w:history="1">
        <w:r w:rsidRPr="008E0C2B">
          <w:rPr>
            <w:rStyle w:val="Hipervnculo"/>
            <w:b/>
            <w:smallCaps/>
            <w:noProof/>
          </w:rPr>
          <w:t>3.3.</w:t>
        </w:r>
        <w:r>
          <w:rPr>
            <w:rFonts w:asciiTheme="minorHAnsi" w:eastAsiaTheme="minorEastAsia" w:hAnsiTheme="minorHAnsi" w:cstheme="minorBidi"/>
            <w:noProof/>
            <w:lang w:val="es-CO" w:eastAsia="es-CO"/>
          </w:rPr>
          <w:tab/>
        </w:r>
        <w:r w:rsidRPr="008E0C2B">
          <w:rPr>
            <w:rStyle w:val="Hipervnculo"/>
            <w:b/>
            <w:smallCaps/>
            <w:noProof/>
          </w:rPr>
          <w:t>Stakeholders</w:t>
        </w:r>
        <w:r>
          <w:rPr>
            <w:noProof/>
            <w:webHidden/>
          </w:rPr>
          <w:tab/>
        </w:r>
        <w:r>
          <w:rPr>
            <w:noProof/>
            <w:webHidden/>
          </w:rPr>
          <w:fldChar w:fldCharType="begin"/>
        </w:r>
        <w:r>
          <w:rPr>
            <w:noProof/>
            <w:webHidden/>
          </w:rPr>
          <w:instrText xml:space="preserve"> PAGEREF _Toc295575954 \h </w:instrText>
        </w:r>
        <w:r>
          <w:rPr>
            <w:noProof/>
            <w:webHidden/>
          </w:rPr>
        </w:r>
        <w:r>
          <w:rPr>
            <w:noProof/>
            <w:webHidden/>
          </w:rPr>
          <w:fldChar w:fldCharType="separate"/>
        </w:r>
        <w:r>
          <w:rPr>
            <w:noProof/>
            <w:webHidden/>
          </w:rPr>
          <w:t>3</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5" w:history="1">
        <w:r w:rsidRPr="008E0C2B">
          <w:rPr>
            <w:rStyle w:val="Hipervnculo"/>
            <w:b/>
            <w:smallCaps/>
            <w:noProof/>
          </w:rPr>
          <w:t>3.4.</w:t>
        </w:r>
        <w:r>
          <w:rPr>
            <w:rFonts w:asciiTheme="minorHAnsi" w:eastAsiaTheme="minorEastAsia" w:hAnsiTheme="minorHAnsi" w:cstheme="minorBidi"/>
            <w:noProof/>
            <w:lang w:val="es-CO" w:eastAsia="es-CO"/>
          </w:rPr>
          <w:tab/>
        </w:r>
        <w:r w:rsidRPr="008E0C2B">
          <w:rPr>
            <w:rStyle w:val="Hipervnculo"/>
            <w:b/>
            <w:smallCaps/>
            <w:noProof/>
          </w:rPr>
          <w:t>Arquitectura de negocio</w:t>
        </w:r>
        <w:r>
          <w:rPr>
            <w:noProof/>
            <w:webHidden/>
          </w:rPr>
          <w:tab/>
        </w:r>
        <w:r>
          <w:rPr>
            <w:noProof/>
            <w:webHidden/>
          </w:rPr>
          <w:fldChar w:fldCharType="begin"/>
        </w:r>
        <w:r>
          <w:rPr>
            <w:noProof/>
            <w:webHidden/>
          </w:rPr>
          <w:instrText xml:space="preserve"> PAGEREF _Toc295575955 \h </w:instrText>
        </w:r>
        <w:r>
          <w:rPr>
            <w:noProof/>
            <w:webHidden/>
          </w:rPr>
        </w:r>
        <w:r>
          <w:rPr>
            <w:noProof/>
            <w:webHidden/>
          </w:rPr>
          <w:fldChar w:fldCharType="separate"/>
        </w:r>
        <w:r>
          <w:rPr>
            <w:noProof/>
            <w:webHidden/>
          </w:rPr>
          <w:t>4</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6" w:history="1">
        <w:r w:rsidRPr="008E0C2B">
          <w:rPr>
            <w:rStyle w:val="Hipervnculo"/>
            <w:b/>
            <w:smallCaps/>
            <w:noProof/>
          </w:rPr>
          <w:t>3.5.</w:t>
        </w:r>
        <w:r>
          <w:rPr>
            <w:rFonts w:asciiTheme="minorHAnsi" w:eastAsiaTheme="minorEastAsia" w:hAnsiTheme="minorHAnsi" w:cstheme="minorBidi"/>
            <w:noProof/>
            <w:lang w:val="es-CO" w:eastAsia="es-CO"/>
          </w:rPr>
          <w:tab/>
        </w:r>
        <w:r w:rsidRPr="008E0C2B">
          <w:rPr>
            <w:rStyle w:val="Hipervnculo"/>
            <w:b/>
            <w:smallCaps/>
            <w:noProof/>
          </w:rPr>
          <w:t>arquitectura datos</w:t>
        </w:r>
        <w:r>
          <w:rPr>
            <w:noProof/>
            <w:webHidden/>
          </w:rPr>
          <w:tab/>
        </w:r>
        <w:r>
          <w:rPr>
            <w:noProof/>
            <w:webHidden/>
          </w:rPr>
          <w:fldChar w:fldCharType="begin"/>
        </w:r>
        <w:r>
          <w:rPr>
            <w:noProof/>
            <w:webHidden/>
          </w:rPr>
          <w:instrText xml:space="preserve"> PAGEREF _Toc295575956 \h </w:instrText>
        </w:r>
        <w:r>
          <w:rPr>
            <w:noProof/>
            <w:webHidden/>
          </w:rPr>
        </w:r>
        <w:r>
          <w:rPr>
            <w:noProof/>
            <w:webHidden/>
          </w:rPr>
          <w:fldChar w:fldCharType="separate"/>
        </w:r>
        <w:r>
          <w:rPr>
            <w:noProof/>
            <w:webHidden/>
          </w:rPr>
          <w:t>4</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7" w:history="1">
        <w:r w:rsidRPr="008E0C2B">
          <w:rPr>
            <w:rStyle w:val="Hipervnculo"/>
            <w:b/>
            <w:smallCaps/>
            <w:noProof/>
          </w:rPr>
          <w:t>3.6.</w:t>
        </w:r>
        <w:r>
          <w:rPr>
            <w:rFonts w:asciiTheme="minorHAnsi" w:eastAsiaTheme="minorEastAsia" w:hAnsiTheme="minorHAnsi" w:cstheme="minorBidi"/>
            <w:noProof/>
            <w:lang w:val="es-CO" w:eastAsia="es-CO"/>
          </w:rPr>
          <w:tab/>
        </w:r>
        <w:r w:rsidRPr="008E0C2B">
          <w:rPr>
            <w:rStyle w:val="Hipervnculo"/>
            <w:b/>
            <w:smallCaps/>
            <w:noProof/>
          </w:rPr>
          <w:t>arquitectura aplicaciones</w:t>
        </w:r>
        <w:r>
          <w:rPr>
            <w:noProof/>
            <w:webHidden/>
          </w:rPr>
          <w:tab/>
        </w:r>
        <w:r>
          <w:rPr>
            <w:noProof/>
            <w:webHidden/>
          </w:rPr>
          <w:fldChar w:fldCharType="begin"/>
        </w:r>
        <w:r>
          <w:rPr>
            <w:noProof/>
            <w:webHidden/>
          </w:rPr>
          <w:instrText xml:space="preserve"> PAGEREF _Toc295575957 \h </w:instrText>
        </w:r>
        <w:r>
          <w:rPr>
            <w:noProof/>
            <w:webHidden/>
          </w:rPr>
        </w:r>
        <w:r>
          <w:rPr>
            <w:noProof/>
            <w:webHidden/>
          </w:rPr>
          <w:fldChar w:fldCharType="separate"/>
        </w:r>
        <w:r>
          <w:rPr>
            <w:noProof/>
            <w:webHidden/>
          </w:rPr>
          <w:t>4</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58" w:history="1">
        <w:r w:rsidRPr="008E0C2B">
          <w:rPr>
            <w:rStyle w:val="Hipervnculo"/>
            <w:b/>
            <w:smallCaps/>
            <w:noProof/>
          </w:rPr>
          <w:t>3.7.</w:t>
        </w:r>
        <w:r>
          <w:rPr>
            <w:rFonts w:asciiTheme="minorHAnsi" w:eastAsiaTheme="minorEastAsia" w:hAnsiTheme="minorHAnsi" w:cstheme="minorBidi"/>
            <w:noProof/>
            <w:lang w:val="es-CO" w:eastAsia="es-CO"/>
          </w:rPr>
          <w:tab/>
        </w:r>
        <w:r w:rsidRPr="008E0C2B">
          <w:rPr>
            <w:rStyle w:val="Hipervnculo"/>
            <w:b/>
            <w:smallCaps/>
            <w:noProof/>
          </w:rPr>
          <w:t>arquitectura tecnológica</w:t>
        </w:r>
        <w:r>
          <w:rPr>
            <w:noProof/>
            <w:webHidden/>
          </w:rPr>
          <w:tab/>
        </w:r>
        <w:r>
          <w:rPr>
            <w:noProof/>
            <w:webHidden/>
          </w:rPr>
          <w:fldChar w:fldCharType="begin"/>
        </w:r>
        <w:r>
          <w:rPr>
            <w:noProof/>
            <w:webHidden/>
          </w:rPr>
          <w:instrText xml:space="preserve"> PAGEREF _Toc295575958 \h </w:instrText>
        </w:r>
        <w:r>
          <w:rPr>
            <w:noProof/>
            <w:webHidden/>
          </w:rPr>
        </w:r>
        <w:r>
          <w:rPr>
            <w:noProof/>
            <w:webHidden/>
          </w:rPr>
          <w:fldChar w:fldCharType="separate"/>
        </w:r>
        <w:r>
          <w:rPr>
            <w:noProof/>
            <w:webHidden/>
          </w:rPr>
          <w:t>4</w:t>
        </w:r>
        <w:r>
          <w:rPr>
            <w:noProof/>
            <w:webHidden/>
          </w:rPr>
          <w:fldChar w:fldCharType="end"/>
        </w:r>
      </w:hyperlink>
    </w:p>
    <w:p w:rsidR="00A3155F" w:rsidRDefault="00A3155F">
      <w:pPr>
        <w:pStyle w:val="TDC1"/>
        <w:tabs>
          <w:tab w:val="left" w:pos="440"/>
          <w:tab w:val="right" w:leader="dot" w:pos="9954"/>
        </w:tabs>
        <w:rPr>
          <w:rFonts w:asciiTheme="minorHAnsi" w:eastAsiaTheme="minorEastAsia" w:hAnsiTheme="minorHAnsi" w:cstheme="minorBidi"/>
          <w:noProof/>
          <w:lang w:val="es-CO" w:eastAsia="es-CO"/>
        </w:rPr>
      </w:pPr>
      <w:hyperlink w:anchor="_Toc295575959" w:history="1">
        <w:r w:rsidRPr="008E0C2B">
          <w:rPr>
            <w:rStyle w:val="Hipervnculo"/>
            <w:b/>
            <w:smallCaps/>
            <w:noProof/>
          </w:rPr>
          <w:t>4.</w:t>
        </w:r>
        <w:r>
          <w:rPr>
            <w:rFonts w:asciiTheme="minorHAnsi" w:eastAsiaTheme="minorEastAsia" w:hAnsiTheme="minorHAnsi" w:cstheme="minorBidi"/>
            <w:noProof/>
            <w:lang w:val="es-CO" w:eastAsia="es-CO"/>
          </w:rPr>
          <w:tab/>
        </w:r>
        <w:r w:rsidRPr="008E0C2B">
          <w:rPr>
            <w:rStyle w:val="Hipervnculo"/>
            <w:b/>
            <w:smallCaps/>
            <w:noProof/>
          </w:rPr>
          <w:t>Arquitectura de Solución</w:t>
        </w:r>
        <w:r>
          <w:rPr>
            <w:noProof/>
            <w:webHidden/>
          </w:rPr>
          <w:tab/>
        </w:r>
        <w:r>
          <w:rPr>
            <w:noProof/>
            <w:webHidden/>
          </w:rPr>
          <w:fldChar w:fldCharType="begin"/>
        </w:r>
        <w:r>
          <w:rPr>
            <w:noProof/>
            <w:webHidden/>
          </w:rPr>
          <w:instrText xml:space="preserve"> PAGEREF _Toc295575959 \h </w:instrText>
        </w:r>
        <w:r>
          <w:rPr>
            <w:noProof/>
            <w:webHidden/>
          </w:rPr>
        </w:r>
        <w:r>
          <w:rPr>
            <w:noProof/>
            <w:webHidden/>
          </w:rPr>
          <w:fldChar w:fldCharType="separate"/>
        </w:r>
        <w:r>
          <w:rPr>
            <w:noProof/>
            <w:webHidden/>
          </w:rPr>
          <w:t>8</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0" w:history="1">
        <w:r w:rsidRPr="008E0C2B">
          <w:rPr>
            <w:rStyle w:val="Hipervnculo"/>
            <w:b/>
            <w:smallCaps/>
            <w:noProof/>
          </w:rPr>
          <w:t>4.1.</w:t>
        </w:r>
        <w:r>
          <w:rPr>
            <w:rFonts w:asciiTheme="minorHAnsi" w:eastAsiaTheme="minorEastAsia" w:hAnsiTheme="minorHAnsi" w:cstheme="minorBidi"/>
            <w:noProof/>
            <w:lang w:val="es-CO" w:eastAsia="es-CO"/>
          </w:rPr>
          <w:tab/>
        </w:r>
        <w:r w:rsidRPr="008E0C2B">
          <w:rPr>
            <w:rStyle w:val="Hipervnculo"/>
            <w:b/>
            <w:smallCaps/>
            <w:noProof/>
          </w:rPr>
          <w:t>Resumen Ejecutivo</w:t>
        </w:r>
        <w:r>
          <w:rPr>
            <w:noProof/>
            <w:webHidden/>
          </w:rPr>
          <w:tab/>
        </w:r>
        <w:r>
          <w:rPr>
            <w:noProof/>
            <w:webHidden/>
          </w:rPr>
          <w:fldChar w:fldCharType="begin"/>
        </w:r>
        <w:r>
          <w:rPr>
            <w:noProof/>
            <w:webHidden/>
          </w:rPr>
          <w:instrText xml:space="preserve"> PAGEREF _Toc295575960 \h </w:instrText>
        </w:r>
        <w:r>
          <w:rPr>
            <w:noProof/>
            <w:webHidden/>
          </w:rPr>
        </w:r>
        <w:r>
          <w:rPr>
            <w:noProof/>
            <w:webHidden/>
          </w:rPr>
          <w:fldChar w:fldCharType="separate"/>
        </w:r>
        <w:r>
          <w:rPr>
            <w:noProof/>
            <w:webHidden/>
          </w:rPr>
          <w:t>8</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1" w:history="1">
        <w:r w:rsidRPr="008E0C2B">
          <w:rPr>
            <w:rStyle w:val="Hipervnculo"/>
            <w:b/>
            <w:smallCaps/>
            <w:noProof/>
          </w:rPr>
          <w:t>4.2.</w:t>
        </w:r>
        <w:r>
          <w:rPr>
            <w:rFonts w:asciiTheme="minorHAnsi" w:eastAsiaTheme="minorEastAsia" w:hAnsiTheme="minorHAnsi" w:cstheme="minorBidi"/>
            <w:noProof/>
            <w:lang w:val="es-CO" w:eastAsia="es-CO"/>
          </w:rPr>
          <w:tab/>
        </w:r>
        <w:r w:rsidRPr="008E0C2B">
          <w:rPr>
            <w:rStyle w:val="Hipervnculo"/>
            <w:b/>
            <w:smallCaps/>
            <w:noProof/>
          </w:rPr>
          <w:t>Blue-Print de Arquitectura (Nivel 2 Blue-Print Detallado &amp; Gestión de Requerimientos no Funcionales)</w:t>
        </w:r>
        <w:r>
          <w:rPr>
            <w:noProof/>
            <w:webHidden/>
          </w:rPr>
          <w:tab/>
        </w:r>
        <w:r>
          <w:rPr>
            <w:noProof/>
            <w:webHidden/>
          </w:rPr>
          <w:fldChar w:fldCharType="begin"/>
        </w:r>
        <w:r>
          <w:rPr>
            <w:noProof/>
            <w:webHidden/>
          </w:rPr>
          <w:instrText xml:space="preserve"> PAGEREF _Toc295575961 \h </w:instrText>
        </w:r>
        <w:r>
          <w:rPr>
            <w:noProof/>
            <w:webHidden/>
          </w:rPr>
        </w:r>
        <w:r>
          <w:rPr>
            <w:noProof/>
            <w:webHidden/>
          </w:rPr>
          <w:fldChar w:fldCharType="separate"/>
        </w:r>
        <w:r>
          <w:rPr>
            <w:noProof/>
            <w:webHidden/>
          </w:rPr>
          <w:t>8</w:t>
        </w:r>
        <w:r>
          <w:rPr>
            <w:noProof/>
            <w:webHidden/>
          </w:rPr>
          <w:fldChar w:fldCharType="end"/>
        </w:r>
      </w:hyperlink>
    </w:p>
    <w:p w:rsidR="00A3155F" w:rsidRDefault="00A3155F">
      <w:pPr>
        <w:pStyle w:val="TDC2"/>
        <w:tabs>
          <w:tab w:val="left" w:pos="1100"/>
          <w:tab w:val="right" w:leader="dot" w:pos="9954"/>
        </w:tabs>
        <w:rPr>
          <w:rFonts w:asciiTheme="minorHAnsi" w:eastAsiaTheme="minorEastAsia" w:hAnsiTheme="minorHAnsi" w:cstheme="minorBidi"/>
          <w:noProof/>
          <w:lang w:val="es-CO" w:eastAsia="es-CO"/>
        </w:rPr>
      </w:pPr>
      <w:hyperlink w:anchor="_Toc295575962" w:history="1">
        <w:r w:rsidRPr="008E0C2B">
          <w:rPr>
            <w:rStyle w:val="Hipervnculo"/>
            <w:b/>
            <w:smallCaps/>
            <w:noProof/>
          </w:rPr>
          <w:t>4.2.1.</w:t>
        </w:r>
        <w:r>
          <w:rPr>
            <w:rFonts w:asciiTheme="minorHAnsi" w:eastAsiaTheme="minorEastAsia" w:hAnsiTheme="minorHAnsi" w:cstheme="minorBidi"/>
            <w:noProof/>
            <w:lang w:val="es-CO" w:eastAsia="es-CO"/>
          </w:rPr>
          <w:tab/>
        </w:r>
        <w:r w:rsidRPr="008E0C2B">
          <w:rPr>
            <w:rStyle w:val="Hipervnculo"/>
            <w:b/>
            <w:smallCaps/>
            <w:noProof/>
          </w:rPr>
          <w:t>Requerimientos no funcionales</w:t>
        </w:r>
        <w:r>
          <w:rPr>
            <w:noProof/>
            <w:webHidden/>
          </w:rPr>
          <w:tab/>
        </w:r>
        <w:r>
          <w:rPr>
            <w:noProof/>
            <w:webHidden/>
          </w:rPr>
          <w:fldChar w:fldCharType="begin"/>
        </w:r>
        <w:r>
          <w:rPr>
            <w:noProof/>
            <w:webHidden/>
          </w:rPr>
          <w:instrText xml:space="preserve"> PAGEREF _Toc295575962 \h </w:instrText>
        </w:r>
        <w:r>
          <w:rPr>
            <w:noProof/>
            <w:webHidden/>
          </w:rPr>
        </w:r>
        <w:r>
          <w:rPr>
            <w:noProof/>
            <w:webHidden/>
          </w:rPr>
          <w:fldChar w:fldCharType="separate"/>
        </w:r>
        <w:r>
          <w:rPr>
            <w:noProof/>
            <w:webHidden/>
          </w:rPr>
          <w:t>8</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3" w:history="1">
        <w:r w:rsidRPr="008E0C2B">
          <w:rPr>
            <w:rStyle w:val="Hipervnculo"/>
            <w:b/>
            <w:smallCaps/>
            <w:noProof/>
          </w:rPr>
          <w:t>4.3.</w:t>
        </w:r>
        <w:r>
          <w:rPr>
            <w:rFonts w:asciiTheme="minorHAnsi" w:eastAsiaTheme="minorEastAsia" w:hAnsiTheme="minorHAnsi" w:cstheme="minorBidi"/>
            <w:noProof/>
            <w:lang w:val="es-CO" w:eastAsia="es-CO"/>
          </w:rPr>
          <w:tab/>
        </w:r>
        <w:r w:rsidRPr="008E0C2B">
          <w:rPr>
            <w:rStyle w:val="Hipervnculo"/>
            <w:b/>
            <w:smallCaps/>
            <w:noProof/>
          </w:rPr>
          <w:t>Proyectos identificados</w:t>
        </w:r>
        <w:r>
          <w:rPr>
            <w:noProof/>
            <w:webHidden/>
          </w:rPr>
          <w:tab/>
        </w:r>
        <w:r>
          <w:rPr>
            <w:noProof/>
            <w:webHidden/>
          </w:rPr>
          <w:fldChar w:fldCharType="begin"/>
        </w:r>
        <w:r>
          <w:rPr>
            <w:noProof/>
            <w:webHidden/>
          </w:rPr>
          <w:instrText xml:space="preserve"> PAGEREF _Toc295575963 \h </w:instrText>
        </w:r>
        <w:r>
          <w:rPr>
            <w:noProof/>
            <w:webHidden/>
          </w:rPr>
        </w:r>
        <w:r>
          <w:rPr>
            <w:noProof/>
            <w:webHidden/>
          </w:rPr>
          <w:fldChar w:fldCharType="separate"/>
        </w:r>
        <w:r>
          <w:rPr>
            <w:noProof/>
            <w:webHidden/>
          </w:rPr>
          <w:t>9</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4" w:history="1">
        <w:r w:rsidRPr="008E0C2B">
          <w:rPr>
            <w:rStyle w:val="Hipervnculo"/>
            <w:b/>
            <w:smallCaps/>
            <w:noProof/>
          </w:rPr>
          <w:t>4.4.</w:t>
        </w:r>
        <w:r>
          <w:rPr>
            <w:rFonts w:asciiTheme="minorHAnsi" w:eastAsiaTheme="minorEastAsia" w:hAnsiTheme="minorHAnsi" w:cstheme="minorBidi"/>
            <w:noProof/>
            <w:lang w:val="es-CO" w:eastAsia="es-CO"/>
          </w:rPr>
          <w:tab/>
        </w:r>
        <w:r w:rsidRPr="008E0C2B">
          <w:rPr>
            <w:rStyle w:val="Hipervnculo"/>
            <w:b/>
            <w:smallCaps/>
            <w:noProof/>
          </w:rPr>
          <w:t>Priorización de proyectos</w:t>
        </w:r>
        <w:r>
          <w:rPr>
            <w:noProof/>
            <w:webHidden/>
          </w:rPr>
          <w:tab/>
        </w:r>
        <w:r>
          <w:rPr>
            <w:noProof/>
            <w:webHidden/>
          </w:rPr>
          <w:fldChar w:fldCharType="begin"/>
        </w:r>
        <w:r>
          <w:rPr>
            <w:noProof/>
            <w:webHidden/>
          </w:rPr>
          <w:instrText xml:space="preserve"> PAGEREF _Toc295575964 \h </w:instrText>
        </w:r>
        <w:r>
          <w:rPr>
            <w:noProof/>
            <w:webHidden/>
          </w:rPr>
        </w:r>
        <w:r>
          <w:rPr>
            <w:noProof/>
            <w:webHidden/>
          </w:rPr>
          <w:fldChar w:fldCharType="separate"/>
        </w:r>
        <w:r>
          <w:rPr>
            <w:noProof/>
            <w:webHidden/>
          </w:rPr>
          <w:t>14</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5" w:history="1">
        <w:r w:rsidRPr="008E0C2B">
          <w:rPr>
            <w:rStyle w:val="Hipervnculo"/>
            <w:b/>
            <w:smallCaps/>
            <w:noProof/>
          </w:rPr>
          <w:t>4.5.</w:t>
        </w:r>
        <w:r>
          <w:rPr>
            <w:rFonts w:asciiTheme="minorHAnsi" w:eastAsiaTheme="minorEastAsia" w:hAnsiTheme="minorHAnsi" w:cstheme="minorBidi"/>
            <w:noProof/>
            <w:lang w:val="es-CO" w:eastAsia="es-CO"/>
          </w:rPr>
          <w:tab/>
        </w:r>
        <w:r w:rsidRPr="008E0C2B">
          <w:rPr>
            <w:rStyle w:val="Hipervnculo"/>
            <w:b/>
            <w:smallCaps/>
            <w:noProof/>
          </w:rPr>
          <w:t>Alcance de la solución</w:t>
        </w:r>
        <w:r>
          <w:rPr>
            <w:noProof/>
            <w:webHidden/>
          </w:rPr>
          <w:tab/>
        </w:r>
        <w:r>
          <w:rPr>
            <w:noProof/>
            <w:webHidden/>
          </w:rPr>
          <w:fldChar w:fldCharType="begin"/>
        </w:r>
        <w:r>
          <w:rPr>
            <w:noProof/>
            <w:webHidden/>
          </w:rPr>
          <w:instrText xml:space="preserve"> PAGEREF _Toc295575965 \h </w:instrText>
        </w:r>
        <w:r>
          <w:rPr>
            <w:noProof/>
            <w:webHidden/>
          </w:rPr>
        </w:r>
        <w:r>
          <w:rPr>
            <w:noProof/>
            <w:webHidden/>
          </w:rPr>
          <w:fldChar w:fldCharType="separate"/>
        </w:r>
        <w:r>
          <w:rPr>
            <w:noProof/>
            <w:webHidden/>
          </w:rPr>
          <w:t>14</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6" w:history="1">
        <w:r w:rsidRPr="008E0C2B">
          <w:rPr>
            <w:rStyle w:val="Hipervnculo"/>
            <w:b/>
            <w:smallCaps/>
            <w:noProof/>
          </w:rPr>
          <w:t>4.6.</w:t>
        </w:r>
        <w:r>
          <w:rPr>
            <w:rFonts w:asciiTheme="minorHAnsi" w:eastAsiaTheme="minorEastAsia" w:hAnsiTheme="minorHAnsi" w:cstheme="minorBidi"/>
            <w:noProof/>
            <w:lang w:val="es-CO" w:eastAsia="es-CO"/>
          </w:rPr>
          <w:tab/>
        </w:r>
        <w:r w:rsidRPr="008E0C2B">
          <w:rPr>
            <w:rStyle w:val="Hipervnculo"/>
            <w:b/>
            <w:smallCaps/>
            <w:noProof/>
          </w:rPr>
          <w:t>Estimación y costos</w:t>
        </w:r>
        <w:r>
          <w:rPr>
            <w:noProof/>
            <w:webHidden/>
          </w:rPr>
          <w:tab/>
        </w:r>
        <w:r>
          <w:rPr>
            <w:noProof/>
            <w:webHidden/>
          </w:rPr>
          <w:fldChar w:fldCharType="begin"/>
        </w:r>
        <w:r>
          <w:rPr>
            <w:noProof/>
            <w:webHidden/>
          </w:rPr>
          <w:instrText xml:space="preserve"> PAGEREF _Toc295575966 \h </w:instrText>
        </w:r>
        <w:r>
          <w:rPr>
            <w:noProof/>
            <w:webHidden/>
          </w:rPr>
        </w:r>
        <w:r>
          <w:rPr>
            <w:noProof/>
            <w:webHidden/>
          </w:rPr>
          <w:fldChar w:fldCharType="separate"/>
        </w:r>
        <w:r>
          <w:rPr>
            <w:noProof/>
            <w:webHidden/>
          </w:rPr>
          <w:t>15</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7" w:history="1">
        <w:r w:rsidRPr="008E0C2B">
          <w:rPr>
            <w:rStyle w:val="Hipervnculo"/>
            <w:b/>
            <w:smallCaps/>
            <w:noProof/>
          </w:rPr>
          <w:t>4.7.</w:t>
        </w:r>
        <w:r>
          <w:rPr>
            <w:rFonts w:asciiTheme="minorHAnsi" w:eastAsiaTheme="minorEastAsia" w:hAnsiTheme="minorHAnsi" w:cstheme="minorBidi"/>
            <w:noProof/>
            <w:lang w:val="es-CO" w:eastAsia="es-CO"/>
          </w:rPr>
          <w:tab/>
        </w:r>
        <w:r w:rsidRPr="008E0C2B">
          <w:rPr>
            <w:rStyle w:val="Hipervnculo"/>
            <w:b/>
            <w:smallCaps/>
            <w:noProof/>
          </w:rPr>
          <w:t>Planeación de la implementación</w:t>
        </w:r>
        <w:r>
          <w:rPr>
            <w:noProof/>
            <w:webHidden/>
          </w:rPr>
          <w:tab/>
        </w:r>
        <w:r>
          <w:rPr>
            <w:noProof/>
            <w:webHidden/>
          </w:rPr>
          <w:fldChar w:fldCharType="begin"/>
        </w:r>
        <w:r>
          <w:rPr>
            <w:noProof/>
            <w:webHidden/>
          </w:rPr>
          <w:instrText xml:space="preserve"> PAGEREF _Toc295575967 \h </w:instrText>
        </w:r>
        <w:r>
          <w:rPr>
            <w:noProof/>
            <w:webHidden/>
          </w:rPr>
        </w:r>
        <w:r>
          <w:rPr>
            <w:noProof/>
            <w:webHidden/>
          </w:rPr>
          <w:fldChar w:fldCharType="separate"/>
        </w:r>
        <w:r>
          <w:rPr>
            <w:noProof/>
            <w:webHidden/>
          </w:rPr>
          <w:t>15</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8" w:history="1">
        <w:r w:rsidRPr="008E0C2B">
          <w:rPr>
            <w:rStyle w:val="Hipervnculo"/>
            <w:b/>
            <w:noProof/>
          </w:rPr>
          <w:t>4.8.</w:t>
        </w:r>
        <w:r>
          <w:rPr>
            <w:rFonts w:asciiTheme="minorHAnsi" w:eastAsiaTheme="minorEastAsia" w:hAnsiTheme="minorHAnsi" w:cstheme="minorBidi"/>
            <w:noProof/>
            <w:lang w:val="es-CO" w:eastAsia="es-CO"/>
          </w:rPr>
          <w:tab/>
        </w:r>
        <w:r w:rsidRPr="008E0C2B">
          <w:rPr>
            <w:rStyle w:val="Hipervnculo"/>
            <w:b/>
            <w:smallCaps/>
            <w:noProof/>
          </w:rPr>
          <w:t>Gestión de riesgos</w:t>
        </w:r>
        <w:r>
          <w:rPr>
            <w:noProof/>
            <w:webHidden/>
          </w:rPr>
          <w:tab/>
        </w:r>
        <w:r>
          <w:rPr>
            <w:noProof/>
            <w:webHidden/>
          </w:rPr>
          <w:fldChar w:fldCharType="begin"/>
        </w:r>
        <w:r>
          <w:rPr>
            <w:noProof/>
            <w:webHidden/>
          </w:rPr>
          <w:instrText xml:space="preserve"> PAGEREF _Toc295575968 \h </w:instrText>
        </w:r>
        <w:r>
          <w:rPr>
            <w:noProof/>
            <w:webHidden/>
          </w:rPr>
        </w:r>
        <w:r>
          <w:rPr>
            <w:noProof/>
            <w:webHidden/>
          </w:rPr>
          <w:fldChar w:fldCharType="separate"/>
        </w:r>
        <w:r>
          <w:rPr>
            <w:noProof/>
            <w:webHidden/>
          </w:rPr>
          <w:t>15</w:t>
        </w:r>
        <w:r>
          <w:rPr>
            <w:noProof/>
            <w:webHidden/>
          </w:rPr>
          <w:fldChar w:fldCharType="end"/>
        </w:r>
      </w:hyperlink>
    </w:p>
    <w:p w:rsidR="00A3155F" w:rsidRDefault="00A3155F">
      <w:pPr>
        <w:pStyle w:val="TDC2"/>
        <w:tabs>
          <w:tab w:val="left" w:pos="880"/>
          <w:tab w:val="right" w:leader="dot" w:pos="9954"/>
        </w:tabs>
        <w:rPr>
          <w:rFonts w:asciiTheme="minorHAnsi" w:eastAsiaTheme="minorEastAsia" w:hAnsiTheme="minorHAnsi" w:cstheme="minorBidi"/>
          <w:noProof/>
          <w:lang w:val="es-CO" w:eastAsia="es-CO"/>
        </w:rPr>
      </w:pPr>
      <w:hyperlink w:anchor="_Toc295575969" w:history="1">
        <w:r w:rsidRPr="008E0C2B">
          <w:rPr>
            <w:rStyle w:val="Hipervnculo"/>
            <w:b/>
            <w:noProof/>
          </w:rPr>
          <w:t>4.9.</w:t>
        </w:r>
        <w:r>
          <w:rPr>
            <w:rFonts w:asciiTheme="minorHAnsi" w:eastAsiaTheme="minorEastAsia" w:hAnsiTheme="minorHAnsi" w:cstheme="minorBidi"/>
            <w:noProof/>
            <w:lang w:val="es-CO" w:eastAsia="es-CO"/>
          </w:rPr>
          <w:tab/>
        </w:r>
        <w:r w:rsidRPr="008E0C2B">
          <w:rPr>
            <w:rStyle w:val="Hipervnculo"/>
            <w:b/>
            <w:smallCaps/>
            <w:noProof/>
          </w:rPr>
          <w:t>Indicadores de negocio</w:t>
        </w:r>
        <w:r>
          <w:rPr>
            <w:noProof/>
            <w:webHidden/>
          </w:rPr>
          <w:tab/>
        </w:r>
        <w:r>
          <w:rPr>
            <w:noProof/>
            <w:webHidden/>
          </w:rPr>
          <w:fldChar w:fldCharType="begin"/>
        </w:r>
        <w:r>
          <w:rPr>
            <w:noProof/>
            <w:webHidden/>
          </w:rPr>
          <w:instrText xml:space="preserve"> PAGEREF _Toc295575969 \h </w:instrText>
        </w:r>
        <w:r>
          <w:rPr>
            <w:noProof/>
            <w:webHidden/>
          </w:rPr>
        </w:r>
        <w:r>
          <w:rPr>
            <w:noProof/>
            <w:webHidden/>
          </w:rPr>
          <w:fldChar w:fldCharType="separate"/>
        </w:r>
        <w:r>
          <w:rPr>
            <w:noProof/>
            <w:webHidden/>
          </w:rPr>
          <w:t>18</w:t>
        </w:r>
        <w:r>
          <w:rPr>
            <w:noProof/>
            <w:webHidden/>
          </w:rPr>
          <w:fldChar w:fldCharType="end"/>
        </w:r>
      </w:hyperlink>
    </w:p>
    <w:p w:rsidR="00A3155F" w:rsidRDefault="00A3155F">
      <w:pPr>
        <w:pStyle w:val="TDC1"/>
        <w:tabs>
          <w:tab w:val="left" w:pos="440"/>
          <w:tab w:val="right" w:leader="dot" w:pos="9954"/>
        </w:tabs>
        <w:rPr>
          <w:rFonts w:asciiTheme="minorHAnsi" w:eastAsiaTheme="minorEastAsia" w:hAnsiTheme="minorHAnsi" w:cstheme="minorBidi"/>
          <w:noProof/>
          <w:lang w:val="es-CO" w:eastAsia="es-CO"/>
        </w:rPr>
      </w:pPr>
      <w:hyperlink w:anchor="_Toc295575970" w:history="1">
        <w:r w:rsidRPr="008E0C2B">
          <w:rPr>
            <w:rStyle w:val="Hipervnculo"/>
            <w:b/>
            <w:smallCaps/>
            <w:noProof/>
          </w:rPr>
          <w:t>5.</w:t>
        </w:r>
        <w:r>
          <w:rPr>
            <w:rFonts w:asciiTheme="minorHAnsi" w:eastAsiaTheme="minorEastAsia" w:hAnsiTheme="minorHAnsi" w:cstheme="minorBidi"/>
            <w:noProof/>
            <w:lang w:val="es-CO" w:eastAsia="es-CO"/>
          </w:rPr>
          <w:tab/>
        </w:r>
        <w:r w:rsidRPr="008E0C2B">
          <w:rPr>
            <w:rStyle w:val="Hipervnculo"/>
            <w:b/>
            <w:smallCaps/>
            <w:noProof/>
          </w:rPr>
          <w:t>Lecciones Aprendidas</w:t>
        </w:r>
        <w:r>
          <w:rPr>
            <w:noProof/>
            <w:webHidden/>
          </w:rPr>
          <w:tab/>
        </w:r>
        <w:r>
          <w:rPr>
            <w:noProof/>
            <w:webHidden/>
          </w:rPr>
          <w:fldChar w:fldCharType="begin"/>
        </w:r>
        <w:r>
          <w:rPr>
            <w:noProof/>
            <w:webHidden/>
          </w:rPr>
          <w:instrText xml:space="preserve"> PAGEREF _Toc295575970 \h </w:instrText>
        </w:r>
        <w:r>
          <w:rPr>
            <w:noProof/>
            <w:webHidden/>
          </w:rPr>
        </w:r>
        <w:r>
          <w:rPr>
            <w:noProof/>
            <w:webHidden/>
          </w:rPr>
          <w:fldChar w:fldCharType="separate"/>
        </w:r>
        <w:r>
          <w:rPr>
            <w:noProof/>
            <w:webHidden/>
          </w:rPr>
          <w:t>19</w:t>
        </w:r>
        <w:r>
          <w:rPr>
            <w:noProof/>
            <w:webHidden/>
          </w:rPr>
          <w:fldChar w:fldCharType="end"/>
        </w:r>
      </w:hyperlink>
    </w:p>
    <w:p w:rsidR="00A3155F" w:rsidRDefault="00A3155F">
      <w:pPr>
        <w:pStyle w:val="TDC1"/>
        <w:tabs>
          <w:tab w:val="left" w:pos="440"/>
          <w:tab w:val="right" w:leader="dot" w:pos="9954"/>
        </w:tabs>
        <w:rPr>
          <w:rFonts w:asciiTheme="minorHAnsi" w:eastAsiaTheme="minorEastAsia" w:hAnsiTheme="minorHAnsi" w:cstheme="minorBidi"/>
          <w:noProof/>
          <w:lang w:val="es-CO" w:eastAsia="es-CO"/>
        </w:rPr>
      </w:pPr>
      <w:hyperlink w:anchor="_Toc295575971" w:history="1">
        <w:r w:rsidRPr="008E0C2B">
          <w:rPr>
            <w:rStyle w:val="Hipervnculo"/>
            <w:b/>
            <w:smallCaps/>
            <w:noProof/>
          </w:rPr>
          <w:t>6.</w:t>
        </w:r>
        <w:r>
          <w:rPr>
            <w:rFonts w:asciiTheme="minorHAnsi" w:eastAsiaTheme="minorEastAsia" w:hAnsiTheme="minorHAnsi" w:cstheme="minorBidi"/>
            <w:noProof/>
            <w:lang w:val="es-CO" w:eastAsia="es-CO"/>
          </w:rPr>
          <w:tab/>
        </w:r>
        <w:r w:rsidRPr="008E0C2B">
          <w:rPr>
            <w:rStyle w:val="Hipervnculo"/>
            <w:b/>
            <w:smallCaps/>
            <w:noProof/>
          </w:rPr>
          <w:t>Conclusiones</w:t>
        </w:r>
        <w:r>
          <w:rPr>
            <w:noProof/>
            <w:webHidden/>
          </w:rPr>
          <w:tab/>
        </w:r>
        <w:r>
          <w:rPr>
            <w:noProof/>
            <w:webHidden/>
          </w:rPr>
          <w:fldChar w:fldCharType="begin"/>
        </w:r>
        <w:r>
          <w:rPr>
            <w:noProof/>
            <w:webHidden/>
          </w:rPr>
          <w:instrText xml:space="preserve"> PAGEREF _Toc295575971 \h </w:instrText>
        </w:r>
        <w:r>
          <w:rPr>
            <w:noProof/>
            <w:webHidden/>
          </w:rPr>
        </w:r>
        <w:r>
          <w:rPr>
            <w:noProof/>
            <w:webHidden/>
          </w:rPr>
          <w:fldChar w:fldCharType="separate"/>
        </w:r>
        <w:r>
          <w:rPr>
            <w:noProof/>
            <w:webHidden/>
          </w:rPr>
          <w:t>20</w:t>
        </w:r>
        <w:r>
          <w:rPr>
            <w:noProof/>
            <w:webHidden/>
          </w:rPr>
          <w:fldChar w:fldCharType="end"/>
        </w:r>
      </w:hyperlink>
    </w:p>
    <w:p w:rsidR="00A3155F" w:rsidRDefault="00A3155F">
      <w:pPr>
        <w:pStyle w:val="TDC1"/>
        <w:tabs>
          <w:tab w:val="left" w:pos="440"/>
          <w:tab w:val="right" w:leader="dot" w:pos="9954"/>
        </w:tabs>
        <w:rPr>
          <w:rFonts w:asciiTheme="minorHAnsi" w:eastAsiaTheme="minorEastAsia" w:hAnsiTheme="minorHAnsi" w:cstheme="minorBidi"/>
          <w:noProof/>
          <w:lang w:val="es-CO" w:eastAsia="es-CO"/>
        </w:rPr>
      </w:pPr>
      <w:hyperlink w:anchor="_Toc295575972" w:history="1">
        <w:r w:rsidRPr="008E0C2B">
          <w:rPr>
            <w:rStyle w:val="Hipervnculo"/>
            <w:b/>
            <w:smallCaps/>
            <w:noProof/>
          </w:rPr>
          <w:t>7.</w:t>
        </w:r>
        <w:r>
          <w:rPr>
            <w:rFonts w:asciiTheme="minorHAnsi" w:eastAsiaTheme="minorEastAsia" w:hAnsiTheme="minorHAnsi" w:cstheme="minorBidi"/>
            <w:noProof/>
            <w:lang w:val="es-CO" w:eastAsia="es-CO"/>
          </w:rPr>
          <w:tab/>
        </w:r>
        <w:r w:rsidRPr="008E0C2B">
          <w:rPr>
            <w:rStyle w:val="Hipervnculo"/>
            <w:b/>
            <w:smallCaps/>
            <w:noProof/>
          </w:rPr>
          <w:t>Bibliografía</w:t>
        </w:r>
        <w:r>
          <w:rPr>
            <w:noProof/>
            <w:webHidden/>
          </w:rPr>
          <w:tab/>
        </w:r>
        <w:r>
          <w:rPr>
            <w:noProof/>
            <w:webHidden/>
          </w:rPr>
          <w:fldChar w:fldCharType="begin"/>
        </w:r>
        <w:r>
          <w:rPr>
            <w:noProof/>
            <w:webHidden/>
          </w:rPr>
          <w:instrText xml:space="preserve"> PAGEREF _Toc295575972 \h </w:instrText>
        </w:r>
        <w:r>
          <w:rPr>
            <w:noProof/>
            <w:webHidden/>
          </w:rPr>
        </w:r>
        <w:r>
          <w:rPr>
            <w:noProof/>
            <w:webHidden/>
          </w:rPr>
          <w:fldChar w:fldCharType="separate"/>
        </w:r>
        <w:r>
          <w:rPr>
            <w:noProof/>
            <w:webHidden/>
          </w:rPr>
          <w:t>21</w:t>
        </w:r>
        <w:r>
          <w:rPr>
            <w:noProof/>
            <w:webHidden/>
          </w:rPr>
          <w:fldChar w:fldCharType="end"/>
        </w:r>
      </w:hyperlink>
    </w:p>
    <w:p w:rsidR="00360959" w:rsidRDefault="00095330" w:rsidP="00817ED2">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bookmarkStart w:id="0" w:name="_GoBack"/>
      <w:bookmarkEnd w:id="0"/>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A3155F" w:rsidRDefault="00095330">
      <w:pPr>
        <w:pStyle w:val="Tabladeilustraciones"/>
        <w:tabs>
          <w:tab w:val="right" w:leader="dot" w:pos="9954"/>
        </w:tabs>
        <w:rPr>
          <w:rFonts w:asciiTheme="minorHAnsi" w:eastAsiaTheme="minorEastAsia" w:hAnsiTheme="minorHAnsi" w:cstheme="minorBidi"/>
          <w:noProof/>
          <w:color w:val="auto"/>
          <w:sz w:val="22"/>
          <w:szCs w:val="22"/>
        </w:rPr>
      </w:pPr>
      <w:r>
        <w:rPr>
          <w:rFonts w:asciiTheme="minorHAnsi" w:hAnsiTheme="minorHAnsi"/>
          <w:sz w:val="22"/>
        </w:rPr>
        <w:fldChar w:fldCharType="begin"/>
      </w:r>
      <w:r w:rsidR="00A46107">
        <w:rPr>
          <w:rFonts w:asciiTheme="minorHAnsi" w:hAnsiTheme="minorHAnsi"/>
          <w:sz w:val="22"/>
        </w:rPr>
        <w:instrText xml:space="preserve"> TOC \h \z \c "Figura" </w:instrText>
      </w:r>
      <w:r>
        <w:rPr>
          <w:rFonts w:asciiTheme="minorHAnsi" w:hAnsiTheme="minorHAnsi"/>
          <w:sz w:val="22"/>
        </w:rPr>
        <w:fldChar w:fldCharType="separate"/>
      </w:r>
      <w:hyperlink w:anchor="_Toc295575926" w:history="1">
        <w:r w:rsidR="00A3155F" w:rsidRPr="00B47B84">
          <w:rPr>
            <w:rStyle w:val="Hipervnculo"/>
            <w:rFonts w:ascii="Calibri" w:hAnsi="Calibri"/>
            <w:noProof/>
          </w:rPr>
          <w:t>Figura 1. Arquitectura de Tecnología</w:t>
        </w:r>
        <w:r w:rsidR="00A3155F">
          <w:rPr>
            <w:noProof/>
            <w:webHidden/>
          </w:rPr>
          <w:tab/>
        </w:r>
        <w:r w:rsidR="00A3155F">
          <w:rPr>
            <w:noProof/>
            <w:webHidden/>
          </w:rPr>
          <w:fldChar w:fldCharType="begin"/>
        </w:r>
        <w:r w:rsidR="00A3155F">
          <w:rPr>
            <w:noProof/>
            <w:webHidden/>
          </w:rPr>
          <w:instrText xml:space="preserve"> PAGEREF _Toc295575926 \h </w:instrText>
        </w:r>
        <w:r w:rsidR="00A3155F">
          <w:rPr>
            <w:noProof/>
            <w:webHidden/>
          </w:rPr>
        </w:r>
        <w:r w:rsidR="00A3155F">
          <w:rPr>
            <w:noProof/>
            <w:webHidden/>
          </w:rPr>
          <w:fldChar w:fldCharType="separate"/>
        </w:r>
        <w:r w:rsidR="00A3155F">
          <w:rPr>
            <w:noProof/>
            <w:webHidden/>
          </w:rPr>
          <w:t>5</w:t>
        </w:r>
        <w:r w:rsidR="00A3155F">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27" w:history="1">
        <w:r w:rsidRPr="00B47B84">
          <w:rPr>
            <w:rStyle w:val="Hipervnculo"/>
            <w:rFonts w:ascii="Calibri" w:hAnsi="Calibri"/>
            <w:noProof/>
          </w:rPr>
          <w:t>Figura 2. Proyectos para cerrar la brecha</w:t>
        </w:r>
        <w:r>
          <w:rPr>
            <w:noProof/>
            <w:webHidden/>
          </w:rPr>
          <w:tab/>
        </w:r>
        <w:r>
          <w:rPr>
            <w:noProof/>
            <w:webHidden/>
          </w:rPr>
          <w:fldChar w:fldCharType="begin"/>
        </w:r>
        <w:r>
          <w:rPr>
            <w:noProof/>
            <w:webHidden/>
          </w:rPr>
          <w:instrText xml:space="preserve"> PAGEREF _Toc295575927 \h </w:instrText>
        </w:r>
        <w:r>
          <w:rPr>
            <w:noProof/>
            <w:webHidden/>
          </w:rPr>
        </w:r>
        <w:r>
          <w:rPr>
            <w:noProof/>
            <w:webHidden/>
          </w:rPr>
          <w:fldChar w:fldCharType="separate"/>
        </w:r>
        <w:r>
          <w:rPr>
            <w:noProof/>
            <w:webHidden/>
          </w:rPr>
          <w:t>12</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28" w:history="1">
        <w:r w:rsidRPr="00B47B84">
          <w:rPr>
            <w:rStyle w:val="Hipervnculo"/>
            <w:rFonts w:ascii="Calibri" w:hAnsi="Calibri"/>
            <w:noProof/>
          </w:rPr>
          <w:t>Figura 3. Relación entre los proyectos de las diferentes vistas</w:t>
        </w:r>
        <w:r>
          <w:rPr>
            <w:noProof/>
            <w:webHidden/>
          </w:rPr>
          <w:tab/>
        </w:r>
        <w:r>
          <w:rPr>
            <w:noProof/>
            <w:webHidden/>
          </w:rPr>
          <w:fldChar w:fldCharType="begin"/>
        </w:r>
        <w:r>
          <w:rPr>
            <w:noProof/>
            <w:webHidden/>
          </w:rPr>
          <w:instrText xml:space="preserve"> PAGEREF _Toc295575928 \h </w:instrText>
        </w:r>
        <w:r>
          <w:rPr>
            <w:noProof/>
            <w:webHidden/>
          </w:rPr>
        </w:r>
        <w:r>
          <w:rPr>
            <w:noProof/>
            <w:webHidden/>
          </w:rPr>
          <w:fldChar w:fldCharType="separate"/>
        </w:r>
        <w:r>
          <w:rPr>
            <w:noProof/>
            <w:webHidden/>
          </w:rPr>
          <w:t>13</w:t>
        </w:r>
        <w:r>
          <w:rPr>
            <w:noProof/>
            <w:webHidden/>
          </w:rPr>
          <w:fldChar w:fldCharType="end"/>
        </w:r>
      </w:hyperlink>
    </w:p>
    <w:p w:rsidR="00A46107" w:rsidRDefault="00095330" w:rsidP="001B542F">
      <w:pPr>
        <w:rPr>
          <w:rFonts w:asciiTheme="minorHAnsi" w:hAnsiTheme="minorHAnsi"/>
          <w:sz w:val="22"/>
        </w:rPr>
      </w:pPr>
      <w:r>
        <w:rPr>
          <w:rFonts w:asciiTheme="minorHAnsi" w:hAnsiTheme="minorHAnsi"/>
          <w:sz w:val="22"/>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A3155F" w:rsidRDefault="00095330">
      <w:pPr>
        <w:pStyle w:val="Tabladeilustraciones"/>
        <w:tabs>
          <w:tab w:val="right" w:leader="dot" w:pos="9954"/>
        </w:tabs>
        <w:rPr>
          <w:rFonts w:asciiTheme="minorHAnsi" w:eastAsiaTheme="minorEastAsia" w:hAnsiTheme="minorHAnsi" w:cstheme="minorBidi"/>
          <w:noProof/>
          <w:color w:val="auto"/>
          <w:sz w:val="22"/>
          <w:szCs w:val="22"/>
        </w:rPr>
      </w:pPr>
      <w:r w:rsidRPr="00D76FC5">
        <w:rPr>
          <w:rFonts w:asciiTheme="minorHAnsi" w:hAnsiTheme="minorHAnsi"/>
          <w:b/>
          <w:sz w:val="22"/>
        </w:rPr>
        <w:fldChar w:fldCharType="begin"/>
      </w:r>
      <w:r w:rsidR="003868CC" w:rsidRPr="00D76FC5">
        <w:rPr>
          <w:rFonts w:asciiTheme="minorHAnsi" w:hAnsiTheme="minorHAnsi"/>
          <w:b/>
          <w:sz w:val="22"/>
        </w:rPr>
        <w:instrText xml:space="preserve"> TOC \h \z \c "Tabla" </w:instrText>
      </w:r>
      <w:r w:rsidRPr="00D76FC5">
        <w:rPr>
          <w:rFonts w:asciiTheme="minorHAnsi" w:hAnsiTheme="minorHAnsi"/>
          <w:b/>
          <w:sz w:val="22"/>
        </w:rPr>
        <w:fldChar w:fldCharType="separate"/>
      </w:r>
      <w:hyperlink w:anchor="_Toc295575935" w:history="1">
        <w:r w:rsidR="00A3155F" w:rsidRPr="00976548">
          <w:rPr>
            <w:rStyle w:val="Hipervnculo"/>
            <w:noProof/>
          </w:rPr>
          <w:t>Tabla 1. Motivadores de Negocio</w:t>
        </w:r>
        <w:r w:rsidR="00A3155F">
          <w:rPr>
            <w:noProof/>
            <w:webHidden/>
          </w:rPr>
          <w:tab/>
        </w:r>
        <w:r w:rsidR="00A3155F">
          <w:rPr>
            <w:noProof/>
            <w:webHidden/>
          </w:rPr>
          <w:fldChar w:fldCharType="begin"/>
        </w:r>
        <w:r w:rsidR="00A3155F">
          <w:rPr>
            <w:noProof/>
            <w:webHidden/>
          </w:rPr>
          <w:instrText xml:space="preserve"> PAGEREF _Toc295575935 \h </w:instrText>
        </w:r>
        <w:r w:rsidR="00A3155F">
          <w:rPr>
            <w:noProof/>
            <w:webHidden/>
          </w:rPr>
        </w:r>
        <w:r w:rsidR="00A3155F">
          <w:rPr>
            <w:noProof/>
            <w:webHidden/>
          </w:rPr>
          <w:fldChar w:fldCharType="separate"/>
        </w:r>
        <w:r w:rsidR="00A3155F">
          <w:rPr>
            <w:noProof/>
            <w:webHidden/>
          </w:rPr>
          <w:t>3</w:t>
        </w:r>
        <w:r w:rsidR="00A3155F">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36" w:history="1">
        <w:r w:rsidRPr="00976548">
          <w:rPr>
            <w:rStyle w:val="Hipervnculo"/>
            <w:noProof/>
          </w:rPr>
          <w:t>Tabla 2. Stakeholders</w:t>
        </w:r>
        <w:r>
          <w:rPr>
            <w:noProof/>
            <w:webHidden/>
          </w:rPr>
          <w:tab/>
        </w:r>
        <w:r>
          <w:rPr>
            <w:noProof/>
            <w:webHidden/>
          </w:rPr>
          <w:fldChar w:fldCharType="begin"/>
        </w:r>
        <w:r>
          <w:rPr>
            <w:noProof/>
            <w:webHidden/>
          </w:rPr>
          <w:instrText xml:space="preserve"> PAGEREF _Toc295575936 \h </w:instrText>
        </w:r>
        <w:r>
          <w:rPr>
            <w:noProof/>
            <w:webHidden/>
          </w:rPr>
        </w:r>
        <w:r>
          <w:rPr>
            <w:noProof/>
            <w:webHidden/>
          </w:rPr>
          <w:fldChar w:fldCharType="separate"/>
        </w:r>
        <w:r>
          <w:rPr>
            <w:noProof/>
            <w:webHidden/>
          </w:rPr>
          <w:t>3</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37" w:history="1">
        <w:r w:rsidRPr="00976548">
          <w:rPr>
            <w:rStyle w:val="Hipervnculo"/>
            <w:noProof/>
          </w:rPr>
          <w:t>Tabla 3. Expectativas de los Stakeholders</w:t>
        </w:r>
        <w:r>
          <w:rPr>
            <w:noProof/>
            <w:webHidden/>
          </w:rPr>
          <w:tab/>
        </w:r>
        <w:r>
          <w:rPr>
            <w:noProof/>
            <w:webHidden/>
          </w:rPr>
          <w:fldChar w:fldCharType="begin"/>
        </w:r>
        <w:r>
          <w:rPr>
            <w:noProof/>
            <w:webHidden/>
          </w:rPr>
          <w:instrText xml:space="preserve"> PAGEREF _Toc295575937 \h </w:instrText>
        </w:r>
        <w:r>
          <w:rPr>
            <w:noProof/>
            <w:webHidden/>
          </w:rPr>
        </w:r>
        <w:r>
          <w:rPr>
            <w:noProof/>
            <w:webHidden/>
          </w:rPr>
          <w:fldChar w:fldCharType="separate"/>
        </w:r>
        <w:r>
          <w:rPr>
            <w:noProof/>
            <w:webHidden/>
          </w:rPr>
          <w:t>4</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38" w:history="1">
        <w:r w:rsidRPr="00976548">
          <w:rPr>
            <w:rStyle w:val="Hipervnculo"/>
            <w:noProof/>
          </w:rPr>
          <w:t>Tabla 4. Plataformas de Tecnología</w:t>
        </w:r>
        <w:r>
          <w:rPr>
            <w:noProof/>
            <w:webHidden/>
          </w:rPr>
          <w:tab/>
        </w:r>
        <w:r>
          <w:rPr>
            <w:noProof/>
            <w:webHidden/>
          </w:rPr>
          <w:fldChar w:fldCharType="begin"/>
        </w:r>
        <w:r>
          <w:rPr>
            <w:noProof/>
            <w:webHidden/>
          </w:rPr>
          <w:instrText xml:space="preserve"> PAGEREF _Toc295575938 \h </w:instrText>
        </w:r>
        <w:r>
          <w:rPr>
            <w:noProof/>
            <w:webHidden/>
          </w:rPr>
        </w:r>
        <w:r>
          <w:rPr>
            <w:noProof/>
            <w:webHidden/>
          </w:rPr>
          <w:fldChar w:fldCharType="separate"/>
        </w:r>
        <w:r>
          <w:rPr>
            <w:noProof/>
            <w:webHidden/>
          </w:rPr>
          <w:t>5</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39" w:history="1">
        <w:r w:rsidRPr="00976548">
          <w:rPr>
            <w:rStyle w:val="Hipervnculo"/>
            <w:noProof/>
          </w:rPr>
          <w:t>Tabla 3. Plataformas involucradas en el To-Be</w:t>
        </w:r>
        <w:r>
          <w:rPr>
            <w:noProof/>
            <w:webHidden/>
          </w:rPr>
          <w:tab/>
        </w:r>
        <w:r>
          <w:rPr>
            <w:noProof/>
            <w:webHidden/>
          </w:rPr>
          <w:fldChar w:fldCharType="begin"/>
        </w:r>
        <w:r>
          <w:rPr>
            <w:noProof/>
            <w:webHidden/>
          </w:rPr>
          <w:instrText xml:space="preserve"> PAGEREF _Toc295575939 \h </w:instrText>
        </w:r>
        <w:r>
          <w:rPr>
            <w:noProof/>
            <w:webHidden/>
          </w:rPr>
        </w:r>
        <w:r>
          <w:rPr>
            <w:noProof/>
            <w:webHidden/>
          </w:rPr>
          <w:fldChar w:fldCharType="separate"/>
        </w:r>
        <w:r>
          <w:rPr>
            <w:noProof/>
            <w:webHidden/>
          </w:rPr>
          <w:t>7</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0" w:history="1">
        <w:r w:rsidRPr="00976548">
          <w:rPr>
            <w:rStyle w:val="Hipervnculo"/>
            <w:noProof/>
          </w:rPr>
          <w:t>Tabla 4. Proyectos que cierran la brecha de la Arquitectura de Negocio</w:t>
        </w:r>
        <w:r>
          <w:rPr>
            <w:noProof/>
            <w:webHidden/>
          </w:rPr>
          <w:tab/>
        </w:r>
        <w:r>
          <w:rPr>
            <w:noProof/>
            <w:webHidden/>
          </w:rPr>
          <w:fldChar w:fldCharType="begin"/>
        </w:r>
        <w:r>
          <w:rPr>
            <w:noProof/>
            <w:webHidden/>
          </w:rPr>
          <w:instrText xml:space="preserve"> PAGEREF _Toc295575940 \h </w:instrText>
        </w:r>
        <w:r>
          <w:rPr>
            <w:noProof/>
            <w:webHidden/>
          </w:rPr>
        </w:r>
        <w:r>
          <w:rPr>
            <w:noProof/>
            <w:webHidden/>
          </w:rPr>
          <w:fldChar w:fldCharType="separate"/>
        </w:r>
        <w:r>
          <w:rPr>
            <w:noProof/>
            <w:webHidden/>
          </w:rPr>
          <w:t>9</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1" w:history="1">
        <w:r w:rsidRPr="00976548">
          <w:rPr>
            <w:rStyle w:val="Hipervnculo"/>
            <w:noProof/>
          </w:rPr>
          <w:t>Tabla 5. Proyectos que cierran la brecha de la Arquitectura de Datos</w:t>
        </w:r>
        <w:r>
          <w:rPr>
            <w:noProof/>
            <w:webHidden/>
          </w:rPr>
          <w:tab/>
        </w:r>
        <w:r>
          <w:rPr>
            <w:noProof/>
            <w:webHidden/>
          </w:rPr>
          <w:fldChar w:fldCharType="begin"/>
        </w:r>
        <w:r>
          <w:rPr>
            <w:noProof/>
            <w:webHidden/>
          </w:rPr>
          <w:instrText xml:space="preserve"> PAGEREF _Toc295575941 \h </w:instrText>
        </w:r>
        <w:r>
          <w:rPr>
            <w:noProof/>
            <w:webHidden/>
          </w:rPr>
        </w:r>
        <w:r>
          <w:rPr>
            <w:noProof/>
            <w:webHidden/>
          </w:rPr>
          <w:fldChar w:fldCharType="separate"/>
        </w:r>
        <w:r>
          <w:rPr>
            <w:noProof/>
            <w:webHidden/>
          </w:rPr>
          <w:t>10</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2" w:history="1">
        <w:r w:rsidRPr="00976548">
          <w:rPr>
            <w:rStyle w:val="Hipervnculo"/>
            <w:noProof/>
          </w:rPr>
          <w:t>Tabla 6. Proyectos que cierran la brecha de la Arquitectura de Aplicaciones</w:t>
        </w:r>
        <w:r>
          <w:rPr>
            <w:noProof/>
            <w:webHidden/>
          </w:rPr>
          <w:tab/>
        </w:r>
        <w:r>
          <w:rPr>
            <w:noProof/>
            <w:webHidden/>
          </w:rPr>
          <w:fldChar w:fldCharType="begin"/>
        </w:r>
        <w:r>
          <w:rPr>
            <w:noProof/>
            <w:webHidden/>
          </w:rPr>
          <w:instrText xml:space="preserve"> PAGEREF _Toc295575942 \h </w:instrText>
        </w:r>
        <w:r>
          <w:rPr>
            <w:noProof/>
            <w:webHidden/>
          </w:rPr>
        </w:r>
        <w:r>
          <w:rPr>
            <w:noProof/>
            <w:webHidden/>
          </w:rPr>
          <w:fldChar w:fldCharType="separate"/>
        </w:r>
        <w:r>
          <w:rPr>
            <w:noProof/>
            <w:webHidden/>
          </w:rPr>
          <w:t>10</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3" w:history="1">
        <w:r w:rsidRPr="00976548">
          <w:rPr>
            <w:rStyle w:val="Hipervnculo"/>
            <w:noProof/>
          </w:rPr>
          <w:t>Tabla 7. Proyectos que cierran la brecha de la Arquitectura de Tecnología</w:t>
        </w:r>
        <w:r>
          <w:rPr>
            <w:noProof/>
            <w:webHidden/>
          </w:rPr>
          <w:tab/>
        </w:r>
        <w:r>
          <w:rPr>
            <w:noProof/>
            <w:webHidden/>
          </w:rPr>
          <w:fldChar w:fldCharType="begin"/>
        </w:r>
        <w:r>
          <w:rPr>
            <w:noProof/>
            <w:webHidden/>
          </w:rPr>
          <w:instrText xml:space="preserve"> PAGEREF _Toc295575943 \h </w:instrText>
        </w:r>
        <w:r>
          <w:rPr>
            <w:noProof/>
            <w:webHidden/>
          </w:rPr>
        </w:r>
        <w:r>
          <w:rPr>
            <w:noProof/>
            <w:webHidden/>
          </w:rPr>
          <w:fldChar w:fldCharType="separate"/>
        </w:r>
        <w:r>
          <w:rPr>
            <w:noProof/>
            <w:webHidden/>
          </w:rPr>
          <w:t>11</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4" w:history="1">
        <w:r w:rsidRPr="00976548">
          <w:rPr>
            <w:rStyle w:val="Hipervnculo"/>
            <w:noProof/>
          </w:rPr>
          <w:t>Tabla 8. Riesgos identificados asociados al alcance</w:t>
        </w:r>
        <w:r>
          <w:rPr>
            <w:noProof/>
            <w:webHidden/>
          </w:rPr>
          <w:tab/>
        </w:r>
        <w:r>
          <w:rPr>
            <w:noProof/>
            <w:webHidden/>
          </w:rPr>
          <w:fldChar w:fldCharType="begin"/>
        </w:r>
        <w:r>
          <w:rPr>
            <w:noProof/>
            <w:webHidden/>
          </w:rPr>
          <w:instrText xml:space="preserve"> PAGEREF _Toc295575944 \h </w:instrText>
        </w:r>
        <w:r>
          <w:rPr>
            <w:noProof/>
            <w:webHidden/>
          </w:rPr>
        </w:r>
        <w:r>
          <w:rPr>
            <w:noProof/>
            <w:webHidden/>
          </w:rPr>
          <w:fldChar w:fldCharType="separate"/>
        </w:r>
        <w:r>
          <w:rPr>
            <w:noProof/>
            <w:webHidden/>
          </w:rPr>
          <w:t>15</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5" w:history="1">
        <w:r w:rsidRPr="00976548">
          <w:rPr>
            <w:rStyle w:val="Hipervnculo"/>
            <w:noProof/>
          </w:rPr>
          <w:t>Tabla 9. Matriz de impacto para los riesgos asociados al alcance</w:t>
        </w:r>
        <w:r>
          <w:rPr>
            <w:noProof/>
            <w:webHidden/>
          </w:rPr>
          <w:tab/>
        </w:r>
        <w:r>
          <w:rPr>
            <w:noProof/>
            <w:webHidden/>
          </w:rPr>
          <w:fldChar w:fldCharType="begin"/>
        </w:r>
        <w:r>
          <w:rPr>
            <w:noProof/>
            <w:webHidden/>
          </w:rPr>
          <w:instrText xml:space="preserve"> PAGEREF _Toc295575945 \h </w:instrText>
        </w:r>
        <w:r>
          <w:rPr>
            <w:noProof/>
            <w:webHidden/>
          </w:rPr>
        </w:r>
        <w:r>
          <w:rPr>
            <w:noProof/>
            <w:webHidden/>
          </w:rPr>
          <w:fldChar w:fldCharType="separate"/>
        </w:r>
        <w:r>
          <w:rPr>
            <w:noProof/>
            <w:webHidden/>
          </w:rPr>
          <w:t>16</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6" w:history="1">
        <w:r w:rsidRPr="00976548">
          <w:rPr>
            <w:rStyle w:val="Hipervnculo"/>
            <w:noProof/>
          </w:rPr>
          <w:t>Tabla 10. Riesgos identificados asociados a los Recursos</w:t>
        </w:r>
        <w:r>
          <w:rPr>
            <w:noProof/>
            <w:webHidden/>
          </w:rPr>
          <w:tab/>
        </w:r>
        <w:r>
          <w:rPr>
            <w:noProof/>
            <w:webHidden/>
          </w:rPr>
          <w:fldChar w:fldCharType="begin"/>
        </w:r>
        <w:r>
          <w:rPr>
            <w:noProof/>
            <w:webHidden/>
          </w:rPr>
          <w:instrText xml:space="preserve"> PAGEREF _Toc295575946 \h </w:instrText>
        </w:r>
        <w:r>
          <w:rPr>
            <w:noProof/>
            <w:webHidden/>
          </w:rPr>
        </w:r>
        <w:r>
          <w:rPr>
            <w:noProof/>
            <w:webHidden/>
          </w:rPr>
          <w:fldChar w:fldCharType="separate"/>
        </w:r>
        <w:r>
          <w:rPr>
            <w:noProof/>
            <w:webHidden/>
          </w:rPr>
          <w:t>16</w:t>
        </w:r>
        <w:r>
          <w:rPr>
            <w:noProof/>
            <w:webHidden/>
          </w:rPr>
          <w:fldChar w:fldCharType="end"/>
        </w:r>
      </w:hyperlink>
    </w:p>
    <w:p w:rsidR="00A3155F" w:rsidRDefault="00A3155F">
      <w:pPr>
        <w:pStyle w:val="Tabladeilustraciones"/>
        <w:tabs>
          <w:tab w:val="right" w:leader="dot" w:pos="9954"/>
        </w:tabs>
        <w:rPr>
          <w:rFonts w:asciiTheme="minorHAnsi" w:eastAsiaTheme="minorEastAsia" w:hAnsiTheme="minorHAnsi" w:cstheme="minorBidi"/>
          <w:noProof/>
          <w:color w:val="auto"/>
          <w:sz w:val="22"/>
          <w:szCs w:val="22"/>
        </w:rPr>
      </w:pPr>
      <w:hyperlink w:anchor="_Toc295575947" w:history="1">
        <w:r w:rsidRPr="00976548">
          <w:rPr>
            <w:rStyle w:val="Hipervnculo"/>
            <w:noProof/>
          </w:rPr>
          <w:t>Tabla 11. Matriz de impacto para los riesgos asociados a los recursos</w:t>
        </w:r>
        <w:r>
          <w:rPr>
            <w:noProof/>
            <w:webHidden/>
          </w:rPr>
          <w:tab/>
        </w:r>
        <w:r>
          <w:rPr>
            <w:noProof/>
            <w:webHidden/>
          </w:rPr>
          <w:fldChar w:fldCharType="begin"/>
        </w:r>
        <w:r>
          <w:rPr>
            <w:noProof/>
            <w:webHidden/>
          </w:rPr>
          <w:instrText xml:space="preserve"> PAGEREF _Toc295575947 \h </w:instrText>
        </w:r>
        <w:r>
          <w:rPr>
            <w:noProof/>
            <w:webHidden/>
          </w:rPr>
        </w:r>
        <w:r>
          <w:rPr>
            <w:noProof/>
            <w:webHidden/>
          </w:rPr>
          <w:fldChar w:fldCharType="separate"/>
        </w:r>
        <w:r>
          <w:rPr>
            <w:noProof/>
            <w:webHidden/>
          </w:rPr>
          <w:t>17</w:t>
        </w:r>
        <w:r>
          <w:rPr>
            <w:noProof/>
            <w:webHidden/>
          </w:rPr>
          <w:fldChar w:fldCharType="end"/>
        </w:r>
      </w:hyperlink>
    </w:p>
    <w:p w:rsidR="007A668C" w:rsidRDefault="00095330" w:rsidP="007A668C">
      <w:pPr>
        <w:rPr>
          <w:rFonts w:asciiTheme="minorHAnsi" w:hAnsiTheme="minorHAnsi"/>
          <w:sz w:val="22"/>
        </w:rPr>
      </w:pPr>
      <w:r w:rsidRPr="00D76FC5">
        <w:rPr>
          <w:rFonts w:asciiTheme="minorHAnsi" w:hAnsiTheme="minorHAnsi"/>
          <w:b/>
          <w:sz w:val="22"/>
        </w:rPr>
        <w:fldChar w:fldCharType="end"/>
      </w:r>
    </w:p>
    <w:p w:rsidR="003868CC" w:rsidRDefault="003868CC" w:rsidP="007A668C">
      <w:pPr>
        <w:rPr>
          <w:rFonts w:asciiTheme="minorHAnsi" w:hAnsiTheme="minorHAnsi"/>
          <w:sz w:val="22"/>
        </w:rPr>
      </w:pPr>
    </w:p>
    <w:p w:rsidR="007A668C" w:rsidRDefault="007A668C" w:rsidP="007A668C">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5575948"/>
      <w:r>
        <w:rPr>
          <w:rFonts w:asciiTheme="minorHAnsi" w:hAnsiTheme="minorHAnsi"/>
          <w:b/>
          <w:smallCaps/>
          <w:sz w:val="22"/>
        </w:rPr>
        <w:t>Introducción</w:t>
      </w:r>
      <w:bookmarkEnd w:id="1"/>
    </w:p>
    <w:p w:rsidR="00360959" w:rsidRPr="00D30A12" w:rsidRDefault="00360959" w:rsidP="00D30A12">
      <w:pPr>
        <w:jc w:val="both"/>
        <w:rPr>
          <w:rFonts w:asciiTheme="minorHAnsi" w:hAnsiTheme="minorHAnsi"/>
          <w:sz w:val="22"/>
        </w:rPr>
      </w:pPr>
    </w:p>
    <w:p w:rsidR="00604E05" w:rsidRPr="00D30A12" w:rsidRDefault="004025FF" w:rsidP="00D30A12">
      <w:pPr>
        <w:jc w:val="both"/>
        <w:rPr>
          <w:rFonts w:asciiTheme="minorHAnsi" w:hAnsiTheme="minorHAnsi"/>
          <w:sz w:val="22"/>
        </w:rPr>
      </w:pPr>
      <w:r w:rsidRPr="00D30A12">
        <w:rPr>
          <w:rFonts w:asciiTheme="minorHAnsi" w:hAnsiTheme="minorHAnsi"/>
          <w:sz w:val="22"/>
        </w:rPr>
        <w:t xml:space="preserve">Como respuesta a la apertura de mercado generada por la reciente firma de los tratados de libre comercio, </w:t>
      </w:r>
      <w:r w:rsidR="00D30A12">
        <w:rPr>
          <w:rFonts w:asciiTheme="minorHAnsi" w:hAnsiTheme="minorHAnsi"/>
          <w:sz w:val="22"/>
        </w:rPr>
        <w:t xml:space="preserve">el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sidR="003069D3" w:rsidRPr="00D30A12">
        <w:rPr>
          <w:rFonts w:asciiTheme="minorHAnsi" w:hAnsiTheme="minorHAnsi"/>
          <w:sz w:val="22"/>
        </w:rPr>
        <w:t xml:space="preserve"> ha definido nuevos motivadores para guiar su negocio </w:t>
      </w:r>
      <w:r w:rsidR="00D30A12">
        <w:rPr>
          <w:rFonts w:asciiTheme="minorHAnsi" w:hAnsiTheme="minorHAnsi"/>
          <w:sz w:val="22"/>
        </w:rPr>
        <w:t xml:space="preserve">y entrar en el negocio de los </w:t>
      </w:r>
      <w:proofErr w:type="spellStart"/>
      <w:r w:rsidR="00D30A12">
        <w:rPr>
          <w:rFonts w:asciiTheme="minorHAnsi" w:hAnsiTheme="minorHAnsi"/>
          <w:sz w:val="22"/>
        </w:rPr>
        <w:t>marketplace</w:t>
      </w:r>
      <w:proofErr w:type="spellEnd"/>
      <w:r w:rsidR="00D30A12">
        <w:rPr>
          <w:rFonts w:asciiTheme="minorHAnsi" w:hAnsiTheme="minorHAnsi"/>
          <w:sz w:val="22"/>
        </w:rPr>
        <w:t xml:space="preserve"> internacionales, por tanto, </w:t>
      </w:r>
      <w:r w:rsidR="003069D3" w:rsidRPr="00D30A12">
        <w:rPr>
          <w:rFonts w:asciiTheme="minorHAnsi" w:hAnsiTheme="minorHAnsi"/>
          <w:sz w:val="22"/>
        </w:rPr>
        <w:t>ve la necesidad de adaptar</w:t>
      </w:r>
      <w:r w:rsidR="00D30A12">
        <w:rPr>
          <w:rFonts w:asciiTheme="minorHAnsi" w:hAnsiTheme="minorHAnsi"/>
          <w:sz w:val="22"/>
        </w:rPr>
        <w:t xml:space="preserve"> su plataforma de </w:t>
      </w:r>
      <w:r w:rsidR="003069D3" w:rsidRPr="00D30A12">
        <w:rPr>
          <w:rFonts w:asciiTheme="minorHAnsi" w:hAnsiTheme="minorHAnsi"/>
          <w:sz w:val="22"/>
        </w:rPr>
        <w:t xml:space="preserve">TI para que </w:t>
      </w:r>
      <w:r w:rsidR="00D30A12">
        <w:rPr>
          <w:rFonts w:asciiTheme="minorHAnsi" w:hAnsiTheme="minorHAnsi"/>
          <w:sz w:val="22"/>
        </w:rPr>
        <w:t>la misma se encuentre orientada y apoye</w:t>
      </w:r>
      <w:r w:rsidR="003069D3" w:rsidRPr="00D30A12">
        <w:rPr>
          <w:rFonts w:asciiTheme="minorHAnsi" w:hAnsiTheme="minorHAnsi"/>
          <w:sz w:val="22"/>
        </w:rPr>
        <w:t xml:space="preserve"> </w:t>
      </w:r>
      <w:r w:rsidR="00D30A12">
        <w:rPr>
          <w:rFonts w:asciiTheme="minorHAnsi" w:hAnsiTheme="minorHAnsi"/>
          <w:sz w:val="22"/>
        </w:rPr>
        <w:t>los nuevos motivadores</w:t>
      </w:r>
      <w:r w:rsidR="003069D3" w:rsidRPr="00D30A12">
        <w:rPr>
          <w:rFonts w:asciiTheme="minorHAnsi" w:hAnsiTheme="minorHAnsi"/>
          <w:sz w:val="22"/>
        </w:rPr>
        <w:t>.</w:t>
      </w:r>
    </w:p>
    <w:p w:rsidR="003069D3" w:rsidRPr="00D30A12" w:rsidRDefault="003069D3" w:rsidP="00D30A12">
      <w:pPr>
        <w:jc w:val="both"/>
        <w:rPr>
          <w:rFonts w:asciiTheme="minorHAnsi" w:hAnsiTheme="minorHAnsi"/>
          <w:sz w:val="22"/>
        </w:rPr>
      </w:pPr>
    </w:p>
    <w:p w:rsidR="003069D3" w:rsidRPr="00D30A12" w:rsidRDefault="00D30A12" w:rsidP="00D30A12">
      <w:pPr>
        <w:jc w:val="both"/>
        <w:rPr>
          <w:rFonts w:asciiTheme="minorHAnsi" w:hAnsiTheme="minorHAnsi"/>
          <w:sz w:val="22"/>
        </w:rPr>
      </w:pPr>
      <w:r>
        <w:rPr>
          <w:rFonts w:asciiTheme="minorHAnsi" w:hAnsiTheme="minorHAnsi"/>
          <w:sz w:val="22"/>
        </w:rPr>
        <w:t>Para satisfacer los nuevos motivadores se realizó un análisis de la arqu</w:t>
      </w:r>
      <w:r w:rsidR="003069D3" w:rsidRPr="00D30A12">
        <w:rPr>
          <w:rFonts w:asciiTheme="minorHAnsi" w:hAnsiTheme="minorHAnsi"/>
          <w:sz w:val="22"/>
        </w:rPr>
        <w:t>itectura empresarial objetivo compuesta por</w:t>
      </w:r>
      <w:r w:rsidR="00A27A0F" w:rsidRPr="00D30A12">
        <w:rPr>
          <w:rFonts w:asciiTheme="minorHAnsi" w:hAnsiTheme="minorHAnsi"/>
          <w:sz w:val="22"/>
        </w:rPr>
        <w:t xml:space="preserve"> </w:t>
      </w:r>
      <w:r>
        <w:rPr>
          <w:rFonts w:asciiTheme="minorHAnsi" w:hAnsiTheme="minorHAnsi"/>
          <w:sz w:val="22"/>
        </w:rPr>
        <w:t xml:space="preserve">4 diferentes </w:t>
      </w:r>
      <w:r w:rsidR="00A27A0F" w:rsidRPr="00D30A12">
        <w:rPr>
          <w:rFonts w:asciiTheme="minorHAnsi" w:hAnsiTheme="minorHAnsi"/>
          <w:sz w:val="22"/>
        </w:rPr>
        <w:t>dimensiones</w:t>
      </w:r>
      <w:r w:rsidR="003069D3" w:rsidRPr="00D30A12">
        <w:rPr>
          <w:rFonts w:asciiTheme="minorHAnsi" w:hAnsiTheme="minorHAnsi"/>
          <w:sz w:val="22"/>
        </w:rPr>
        <w:t>: procesos, datos, aplicaciones e infraestructura</w:t>
      </w:r>
      <w:r>
        <w:rPr>
          <w:rFonts w:asciiTheme="minorHAnsi" w:hAnsiTheme="minorHAnsi"/>
          <w:sz w:val="22"/>
        </w:rPr>
        <w:t>. Con base al análisis realizado</w:t>
      </w:r>
      <w:r w:rsidR="003069D3" w:rsidRPr="00D30A12">
        <w:rPr>
          <w:rFonts w:asciiTheme="minorHAnsi" w:hAnsiTheme="minorHAnsi"/>
          <w:sz w:val="22"/>
        </w:rPr>
        <w:t xml:space="preserve"> se ha propuesto una solución que cubre las brechas </w:t>
      </w:r>
      <w:r>
        <w:rPr>
          <w:rFonts w:asciiTheme="minorHAnsi" w:hAnsiTheme="minorHAnsi"/>
          <w:sz w:val="22"/>
        </w:rPr>
        <w:t>de cada</w:t>
      </w:r>
      <w:r w:rsidR="00A27A0F" w:rsidRPr="00D30A12">
        <w:rPr>
          <w:rFonts w:asciiTheme="minorHAnsi" w:hAnsiTheme="minorHAnsi"/>
          <w:sz w:val="22"/>
        </w:rPr>
        <w:t xml:space="preserve"> uno de esta</w:t>
      </w:r>
      <w:r w:rsidR="003069D3" w:rsidRPr="00D30A12">
        <w:rPr>
          <w:rFonts w:asciiTheme="minorHAnsi" w:hAnsiTheme="minorHAnsi"/>
          <w:sz w:val="22"/>
        </w:rPr>
        <w:t xml:space="preserve">s </w:t>
      </w:r>
      <w:r w:rsidR="00A27A0F" w:rsidRPr="00D30A12">
        <w:rPr>
          <w:rFonts w:asciiTheme="minorHAnsi" w:hAnsiTheme="minorHAnsi"/>
          <w:sz w:val="22"/>
        </w:rPr>
        <w:t>dimensiones</w:t>
      </w:r>
      <w:r w:rsidR="003069D3" w:rsidRPr="00D30A12">
        <w:rPr>
          <w:rFonts w:asciiTheme="minorHAnsi" w:hAnsiTheme="minorHAnsi"/>
          <w:sz w:val="22"/>
        </w:rPr>
        <w:t xml:space="preserve">, </w:t>
      </w:r>
      <w:r>
        <w:rPr>
          <w:rFonts w:asciiTheme="minorHAnsi" w:hAnsiTheme="minorHAnsi"/>
          <w:sz w:val="22"/>
        </w:rPr>
        <w:t xml:space="preserve">teniendo en cuenta el </w:t>
      </w:r>
      <w:r w:rsidR="003069D3" w:rsidRPr="00D30A12">
        <w:rPr>
          <w:rFonts w:asciiTheme="minorHAnsi" w:hAnsiTheme="minorHAnsi"/>
          <w:sz w:val="22"/>
        </w:rPr>
        <w:t>estilo arquitectural SOA,</w:t>
      </w:r>
      <w:r w:rsidR="00916BE8" w:rsidRPr="00D30A12">
        <w:rPr>
          <w:rFonts w:asciiTheme="minorHAnsi" w:hAnsiTheme="minorHAnsi"/>
          <w:sz w:val="22"/>
        </w:rPr>
        <w:t xml:space="preserve"> debido a que la flexibilidad, </w:t>
      </w:r>
      <w:proofErr w:type="spellStart"/>
      <w:r w:rsidR="00916BE8" w:rsidRPr="00D30A12">
        <w:rPr>
          <w:rFonts w:asciiTheme="minorHAnsi" w:hAnsiTheme="minorHAnsi"/>
          <w:sz w:val="22"/>
        </w:rPr>
        <w:t>modificabilidad</w:t>
      </w:r>
      <w:proofErr w:type="spellEnd"/>
      <w:r w:rsidR="00916BE8" w:rsidRPr="00D30A12">
        <w:rPr>
          <w:rFonts w:asciiTheme="minorHAnsi" w:hAnsiTheme="minorHAnsi"/>
          <w:sz w:val="22"/>
        </w:rPr>
        <w:t xml:space="preserve"> y reusabilida</w:t>
      </w:r>
      <w:r>
        <w:rPr>
          <w:rFonts w:asciiTheme="minorHAnsi" w:hAnsiTheme="minorHAnsi"/>
          <w:sz w:val="22"/>
        </w:rPr>
        <w:t xml:space="preserve">d son factores importantes en el </w:t>
      </w:r>
      <w:proofErr w:type="spellStart"/>
      <w:r>
        <w:rPr>
          <w:rFonts w:asciiTheme="minorHAnsi" w:hAnsiTheme="minorHAnsi"/>
          <w:sz w:val="22"/>
        </w:rPr>
        <w:t>To</w:t>
      </w:r>
      <w:proofErr w:type="spellEnd"/>
      <w:r>
        <w:rPr>
          <w:rFonts w:asciiTheme="minorHAnsi" w:hAnsiTheme="minorHAnsi"/>
          <w:sz w:val="22"/>
        </w:rPr>
        <w:t>-Be deseado.</w:t>
      </w:r>
    </w:p>
    <w:p w:rsidR="00916BE8" w:rsidRPr="00D30A12" w:rsidRDefault="00916BE8"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Dentro de este documento se presenta un resumen de</w:t>
      </w:r>
      <w:r w:rsidR="00712276">
        <w:rPr>
          <w:rFonts w:asciiTheme="minorHAnsi" w:hAnsiTheme="minorHAnsi"/>
          <w:sz w:val="22"/>
        </w:rPr>
        <w:t xml:space="preserve"> </w:t>
      </w:r>
      <w:r w:rsidRPr="00D30A12">
        <w:rPr>
          <w:rFonts w:asciiTheme="minorHAnsi" w:hAnsiTheme="minorHAnsi"/>
          <w:sz w:val="22"/>
        </w:rPr>
        <w:t>l</w:t>
      </w:r>
      <w:r w:rsidR="00712276">
        <w:rPr>
          <w:rFonts w:asciiTheme="minorHAnsi" w:hAnsiTheme="minorHAnsi"/>
          <w:sz w:val="22"/>
        </w:rPr>
        <w:t>a estructura</w:t>
      </w:r>
      <w:r w:rsidRPr="00D30A12">
        <w:rPr>
          <w:rFonts w:asciiTheme="minorHAnsi" w:hAnsiTheme="minorHAnsi"/>
          <w:sz w:val="22"/>
        </w:rPr>
        <w:t xml:space="preserve"> del problema, es decir la arquitectura empresarial, para llegar al cómo, es decir el detalle de la arquitect</w:t>
      </w:r>
      <w:r w:rsidR="00712276">
        <w:rPr>
          <w:rFonts w:asciiTheme="minorHAnsi" w:hAnsiTheme="minorHAnsi"/>
          <w:sz w:val="22"/>
        </w:rPr>
        <w:t xml:space="preserve">ura de la solución, basados en </w:t>
      </w:r>
      <w:r w:rsidRPr="00D30A12">
        <w:rPr>
          <w:rFonts w:asciiTheme="minorHAnsi" w:hAnsiTheme="minorHAnsi"/>
          <w:sz w:val="22"/>
        </w:rPr>
        <w:t>el estilo arquitectural del que parte la solución y desarrollando el ROAD MAP general que enlaza los proyectos que logran cubrir la brecha de la arquitectura actual a la arquitectura objetivo.</w:t>
      </w:r>
    </w:p>
    <w:p w:rsidR="003069D3" w:rsidRPr="00D30A12" w:rsidRDefault="003069D3" w:rsidP="00D30A12">
      <w:pPr>
        <w:jc w:val="both"/>
        <w:rPr>
          <w:rFonts w:asciiTheme="minorHAnsi" w:hAnsiTheme="minorHAnsi"/>
          <w:sz w:val="22"/>
        </w:rPr>
      </w:pPr>
    </w:p>
    <w:p w:rsidR="00916BE8" w:rsidRPr="00D30A12" w:rsidRDefault="00916BE8" w:rsidP="00D30A12">
      <w:pPr>
        <w:jc w:val="both"/>
        <w:rPr>
          <w:rFonts w:asciiTheme="minorHAnsi" w:hAnsiTheme="minorHAnsi"/>
          <w:sz w:val="22"/>
        </w:rPr>
      </w:pPr>
      <w:r w:rsidRPr="00D30A12">
        <w:rPr>
          <w:rFonts w:asciiTheme="minorHAnsi" w:hAnsiTheme="minorHAnsi"/>
          <w:sz w:val="22"/>
        </w:rPr>
        <w:t>Finalmente se presenta el alcance que tendrá la solución de acuerdo a los riesgos y restricciones definidas actualmente, basados en las estimaciones y capacidad de desarrollo que puede proporcionar INGENIUM</w:t>
      </w:r>
      <w:r w:rsidR="00712276">
        <w:rPr>
          <w:rFonts w:asciiTheme="minorHAnsi" w:hAnsiTheme="minorHAnsi"/>
          <w:sz w:val="22"/>
        </w:rPr>
        <w:t xml:space="preserve"> durante el 2011</w:t>
      </w:r>
      <w:r w:rsidRPr="00D30A12">
        <w:rPr>
          <w:rFonts w:asciiTheme="minorHAnsi" w:hAnsiTheme="minorHAnsi"/>
          <w:sz w:val="22"/>
        </w:rPr>
        <w:t>.</w:t>
      </w:r>
    </w:p>
    <w:p w:rsidR="00916BE8" w:rsidRDefault="00916BE8" w:rsidP="00D30A12">
      <w:pPr>
        <w:jc w:val="both"/>
        <w:rPr>
          <w:rFonts w:asciiTheme="minorHAnsi" w:hAnsiTheme="minorHAnsi"/>
          <w:sz w:val="22"/>
        </w:rPr>
      </w:pPr>
    </w:p>
    <w:p w:rsidR="00D30A12" w:rsidRPr="00D30A12" w:rsidRDefault="00D30A12" w:rsidP="00D30A12">
      <w:pPr>
        <w:jc w:val="both"/>
        <w:rPr>
          <w:rFonts w:asciiTheme="minorHAnsi" w:hAnsiTheme="minorHAnsi"/>
          <w:sz w:val="22"/>
        </w:rPr>
      </w:pPr>
    </w:p>
    <w:p w:rsidR="00360959" w:rsidRDefault="00360959" w:rsidP="00B37787">
      <w:pPr>
        <w:pStyle w:val="Prrafodelista"/>
        <w:numPr>
          <w:ilvl w:val="0"/>
          <w:numId w:val="1"/>
        </w:numPr>
        <w:jc w:val="both"/>
        <w:outlineLvl w:val="0"/>
        <w:rPr>
          <w:rFonts w:asciiTheme="minorHAnsi" w:hAnsiTheme="minorHAnsi"/>
          <w:b/>
          <w:smallCaps/>
          <w:sz w:val="22"/>
        </w:rPr>
      </w:pPr>
      <w:bookmarkStart w:id="2" w:name="_Toc295575949"/>
      <w:r>
        <w:rPr>
          <w:rFonts w:asciiTheme="minorHAnsi" w:hAnsiTheme="minorHAnsi"/>
          <w:b/>
          <w:smallCaps/>
          <w:sz w:val="22"/>
        </w:rPr>
        <w:t>Objetivos</w:t>
      </w:r>
      <w:bookmarkEnd w:id="2"/>
    </w:p>
    <w:p w:rsidR="0059600E" w:rsidRPr="00712276" w:rsidRDefault="0059600E" w:rsidP="00712276">
      <w:pPr>
        <w:rPr>
          <w:rFonts w:asciiTheme="minorHAnsi" w:hAnsiTheme="minorHAnsi"/>
          <w:sz w:val="22"/>
        </w:rPr>
      </w:pPr>
    </w:p>
    <w:p w:rsidR="00360959" w:rsidRPr="00712276" w:rsidRDefault="0059600E" w:rsidP="00712276">
      <w:pPr>
        <w:rPr>
          <w:rFonts w:asciiTheme="minorHAnsi" w:hAnsiTheme="minorHAnsi"/>
          <w:sz w:val="22"/>
        </w:rPr>
      </w:pPr>
      <w:r w:rsidRPr="00712276">
        <w:rPr>
          <w:rFonts w:asciiTheme="minorHAnsi" w:hAnsiTheme="minorHAnsi"/>
          <w:sz w:val="22"/>
        </w:rPr>
        <w:t xml:space="preserve">El objetivo general de este documento es detallar la solución propuesta para alcanzar la arquitectura objetivo y presentar el alcance propuesto por </w:t>
      </w:r>
      <w:r w:rsidR="00A27A0F" w:rsidRPr="00712276">
        <w:rPr>
          <w:rFonts w:asciiTheme="minorHAnsi" w:hAnsiTheme="minorHAnsi"/>
          <w:sz w:val="22"/>
        </w:rPr>
        <w:t>INGENIUM</w:t>
      </w:r>
      <w:r w:rsidRPr="00712276">
        <w:rPr>
          <w:rFonts w:asciiTheme="minorHAnsi" w:hAnsiTheme="minorHAnsi"/>
          <w:sz w:val="22"/>
        </w:rPr>
        <w:t xml:space="preserve"> de acuerdo a los riesgos y restricciones actuales.</w:t>
      </w:r>
    </w:p>
    <w:p w:rsidR="0059600E" w:rsidRPr="00712276" w:rsidRDefault="0059600E" w:rsidP="00712276">
      <w:pPr>
        <w:rPr>
          <w:rFonts w:asciiTheme="minorHAnsi" w:hAnsiTheme="minorHAnsi"/>
          <w:sz w:val="22"/>
        </w:rPr>
      </w:pPr>
    </w:p>
    <w:p w:rsidR="003D4EE8" w:rsidRDefault="003D4EE8" w:rsidP="003D4EE8">
      <w:pPr>
        <w:pStyle w:val="Prrafodelista"/>
        <w:numPr>
          <w:ilvl w:val="1"/>
          <w:numId w:val="1"/>
        </w:numPr>
        <w:ind w:left="567" w:hanging="425"/>
        <w:jc w:val="both"/>
        <w:outlineLvl w:val="1"/>
        <w:rPr>
          <w:rFonts w:asciiTheme="minorHAnsi" w:hAnsiTheme="minorHAnsi"/>
          <w:b/>
          <w:smallCaps/>
          <w:sz w:val="22"/>
        </w:rPr>
      </w:pPr>
      <w:bookmarkStart w:id="3" w:name="_Toc295575950"/>
      <w:r>
        <w:rPr>
          <w:rFonts w:asciiTheme="minorHAnsi" w:hAnsiTheme="minorHAnsi"/>
          <w:b/>
          <w:smallCaps/>
          <w:sz w:val="22"/>
        </w:rPr>
        <w:t>Objetivos Específicos</w:t>
      </w:r>
      <w:bookmarkEnd w:id="3"/>
    </w:p>
    <w:p w:rsidR="0059600E" w:rsidRPr="00712276" w:rsidRDefault="0059600E" w:rsidP="00712276">
      <w:pPr>
        <w:jc w:val="both"/>
        <w:rPr>
          <w:rFonts w:asciiTheme="minorHAnsi" w:hAnsiTheme="minorHAnsi"/>
          <w:sz w:val="22"/>
        </w:rPr>
      </w:pPr>
    </w:p>
    <w:p w:rsidR="0059600E" w:rsidRPr="00712276" w:rsidRDefault="0059600E"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Resumir la arquitectura objetivo en cada una de sus dimensiones </w:t>
      </w:r>
      <w:r w:rsidR="00A27A0F" w:rsidRPr="00712276">
        <w:rPr>
          <w:rFonts w:asciiTheme="minorHAnsi" w:hAnsiTheme="minorHAnsi"/>
          <w:sz w:val="22"/>
        </w:rPr>
        <w:t xml:space="preserve"> </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presentan la brecha entre la arquitectura actual y la arquitectura objetivo</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requerimientos no funcionales que guiaron la arquitectura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la arquitectura de solución propuesta</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Presentar los proyectos que crean el ROAD-MAP que cubren las brechas definidas</w:t>
      </w:r>
    </w:p>
    <w:p w:rsidR="00A27A0F" w:rsidRPr="00712276" w:rsidRDefault="00A27A0F" w:rsidP="00712276">
      <w:pPr>
        <w:pStyle w:val="Prrafodelista"/>
        <w:numPr>
          <w:ilvl w:val="0"/>
          <w:numId w:val="9"/>
        </w:numPr>
        <w:ind w:left="426" w:hanging="426"/>
        <w:jc w:val="both"/>
        <w:rPr>
          <w:rFonts w:asciiTheme="minorHAnsi" w:hAnsiTheme="minorHAnsi"/>
          <w:sz w:val="22"/>
        </w:rPr>
      </w:pPr>
      <w:r w:rsidRPr="00712276">
        <w:rPr>
          <w:rFonts w:asciiTheme="minorHAnsi" w:hAnsiTheme="minorHAnsi"/>
          <w:sz w:val="22"/>
        </w:rPr>
        <w:t xml:space="preserve">Presentar el alcance de la solución de acuerdo a las consideraciones de INGENIEUM </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CB08D2" w:rsidRDefault="00CB08D2" w:rsidP="00712276">
      <w:pPr>
        <w:jc w:val="both"/>
        <w:rPr>
          <w:rFonts w:asciiTheme="minorHAnsi" w:hAnsiTheme="minorHAnsi"/>
          <w:sz w:val="22"/>
        </w:rPr>
      </w:pPr>
    </w:p>
    <w:p w:rsidR="00712276" w:rsidRPr="00712276" w:rsidRDefault="00712276" w:rsidP="00712276">
      <w:pPr>
        <w:jc w:val="both"/>
        <w:rPr>
          <w:rFonts w:asciiTheme="minorHAnsi" w:hAnsiTheme="minorHAnsi"/>
          <w:sz w:val="22"/>
        </w:rPr>
      </w:pPr>
    </w:p>
    <w:p w:rsidR="00CB08D2" w:rsidRDefault="00CB08D2" w:rsidP="001D6FD8">
      <w:pPr>
        <w:pStyle w:val="Prrafodelista"/>
        <w:numPr>
          <w:ilvl w:val="0"/>
          <w:numId w:val="1"/>
        </w:numPr>
        <w:jc w:val="both"/>
        <w:outlineLvl w:val="0"/>
        <w:rPr>
          <w:rFonts w:asciiTheme="minorHAnsi" w:hAnsiTheme="minorHAnsi"/>
          <w:b/>
          <w:smallCaps/>
          <w:sz w:val="22"/>
        </w:rPr>
      </w:pPr>
      <w:bookmarkStart w:id="4" w:name="_Toc295575951"/>
      <w:r>
        <w:rPr>
          <w:rFonts w:asciiTheme="minorHAnsi" w:hAnsiTheme="minorHAnsi"/>
          <w:b/>
          <w:smallCaps/>
          <w:sz w:val="22"/>
        </w:rPr>
        <w:t>Arquitectura objetivo</w:t>
      </w:r>
      <w:bookmarkEnd w:id="4"/>
    </w:p>
    <w:p w:rsidR="00712276" w:rsidRDefault="00712276" w:rsidP="00712276">
      <w:pPr>
        <w:rPr>
          <w:rFonts w:asciiTheme="minorHAnsi" w:hAnsiTheme="minorHAnsi"/>
          <w:sz w:val="22"/>
        </w:rPr>
      </w:pPr>
    </w:p>
    <w:p w:rsidR="00A838EF" w:rsidRPr="00712276" w:rsidRDefault="00A838EF" w:rsidP="00712276">
      <w:pPr>
        <w:rPr>
          <w:rFonts w:asciiTheme="minorHAnsi" w:hAnsiTheme="minorHAnsi"/>
          <w:sz w:val="22"/>
        </w:rPr>
      </w:pPr>
    </w:p>
    <w:p w:rsidR="004025FF" w:rsidRPr="00ED1E8D" w:rsidRDefault="004025FF" w:rsidP="00E63F74">
      <w:pPr>
        <w:pStyle w:val="Prrafodelista"/>
        <w:numPr>
          <w:ilvl w:val="1"/>
          <w:numId w:val="1"/>
        </w:numPr>
        <w:ind w:left="567" w:hanging="425"/>
        <w:jc w:val="both"/>
        <w:outlineLvl w:val="1"/>
        <w:rPr>
          <w:rFonts w:asciiTheme="minorHAnsi" w:hAnsiTheme="minorHAnsi"/>
          <w:b/>
          <w:smallCaps/>
          <w:sz w:val="22"/>
        </w:rPr>
      </w:pPr>
      <w:bookmarkStart w:id="5" w:name="_Toc295575952"/>
      <w:r>
        <w:rPr>
          <w:rFonts w:asciiTheme="minorHAnsi" w:hAnsiTheme="minorHAnsi"/>
          <w:b/>
          <w:smallCaps/>
          <w:sz w:val="22"/>
        </w:rPr>
        <w:t>Resumen Ejecutivo</w:t>
      </w:r>
      <w:bookmarkEnd w:id="5"/>
    </w:p>
    <w:p w:rsidR="00053C6B" w:rsidRPr="00712276" w:rsidRDefault="00053C6B" w:rsidP="00712276">
      <w:pPr>
        <w:jc w:val="both"/>
        <w:rPr>
          <w:rFonts w:asciiTheme="minorHAnsi" w:hAnsiTheme="minorHAnsi"/>
          <w:sz w:val="22"/>
        </w:rPr>
      </w:pPr>
    </w:p>
    <w:p w:rsidR="004025FF" w:rsidRPr="00712276" w:rsidRDefault="00712276" w:rsidP="00712276">
      <w:pPr>
        <w:jc w:val="both"/>
        <w:rPr>
          <w:rFonts w:asciiTheme="minorHAnsi" w:hAnsiTheme="minorHAnsi"/>
          <w:sz w:val="22"/>
        </w:rPr>
      </w:pPr>
      <w:r>
        <w:rPr>
          <w:rFonts w:asciiTheme="minorHAnsi" w:hAnsiTheme="minorHAnsi"/>
          <w:sz w:val="22"/>
        </w:rPr>
        <w:t xml:space="preserve">La definición de la arquitectura objetivo se orientó con el fin de </w:t>
      </w:r>
      <w:r w:rsidR="004025FF" w:rsidRPr="00712276">
        <w:rPr>
          <w:rFonts w:asciiTheme="minorHAnsi" w:hAnsiTheme="minorHAnsi"/>
          <w:sz w:val="22"/>
        </w:rPr>
        <w:t xml:space="preserve">atender los nuevos motivadores definidos por los interesados del proyecto, </w:t>
      </w:r>
      <w:r>
        <w:rPr>
          <w:rFonts w:asciiTheme="minorHAnsi" w:hAnsiTheme="minorHAnsi"/>
          <w:sz w:val="22"/>
        </w:rPr>
        <w:t xml:space="preserve">dichos motivadores responden </w:t>
      </w:r>
      <w:r w:rsidR="004025FF" w:rsidRPr="00712276">
        <w:rPr>
          <w:rFonts w:asciiTheme="minorHAnsi" w:hAnsiTheme="minorHAnsi"/>
          <w:sz w:val="22"/>
        </w:rPr>
        <w:t xml:space="preserve">a la firma de tratados de libre comercio con países de gran capacidad de consumo, entre los que están </w:t>
      </w:r>
      <w:proofErr w:type="spellStart"/>
      <w:r w:rsidR="004025FF" w:rsidRPr="00712276">
        <w:rPr>
          <w:rFonts w:asciiTheme="minorHAnsi" w:hAnsiTheme="minorHAnsi"/>
          <w:sz w:val="22"/>
        </w:rPr>
        <w:t>ChIle</w:t>
      </w:r>
      <w:proofErr w:type="spellEnd"/>
      <w:r w:rsidR="004025FF" w:rsidRPr="00712276">
        <w:rPr>
          <w:rFonts w:asciiTheme="minorHAnsi" w:hAnsiTheme="minorHAnsi"/>
          <w:sz w:val="22"/>
        </w:rPr>
        <w:t xml:space="preserve"> y </w:t>
      </w:r>
      <w:proofErr w:type="spellStart"/>
      <w:r w:rsidR="004025FF" w:rsidRPr="00712276">
        <w:rPr>
          <w:rFonts w:asciiTheme="minorHAnsi" w:hAnsiTheme="minorHAnsi"/>
          <w:sz w:val="22"/>
        </w:rPr>
        <w:t>Canada</w:t>
      </w:r>
      <w:proofErr w:type="spellEnd"/>
      <w:r>
        <w:rPr>
          <w:rFonts w:asciiTheme="minorHAnsi" w:hAnsiTheme="minorHAnsi"/>
          <w:sz w:val="22"/>
        </w:rPr>
        <w:t>, además también se tiene en cuenta el modelo operacional</w:t>
      </w:r>
      <w:r w:rsidR="004025FF" w:rsidRPr="00712276">
        <w:rPr>
          <w:rFonts w:asciiTheme="minorHAnsi" w:hAnsiTheme="minorHAnsi"/>
          <w:sz w:val="22"/>
        </w:rPr>
        <w:t xml:space="preserve"> unificado que se quiere en el </w:t>
      </w:r>
      <w:proofErr w:type="spellStart"/>
      <w:r w:rsidR="004025FF" w:rsidRPr="00712276">
        <w:rPr>
          <w:rFonts w:asciiTheme="minorHAnsi" w:hAnsiTheme="minorHAnsi"/>
          <w:sz w:val="22"/>
        </w:rPr>
        <w:t>Market</w:t>
      </w:r>
      <w:proofErr w:type="spellEnd"/>
      <w:r w:rsidR="004025FF" w:rsidRPr="00712276">
        <w:rPr>
          <w:rFonts w:asciiTheme="minorHAnsi" w:hAnsiTheme="minorHAnsi"/>
          <w:sz w:val="22"/>
        </w:rPr>
        <w:t xml:space="preserve"> Place de los Alpes e integrando las preocupaciones de los interesados definidas en los siguientes motivadores:</w:t>
      </w:r>
    </w:p>
    <w:p w:rsidR="004025FF" w:rsidRPr="00712276" w:rsidRDefault="004025FF" w:rsidP="00712276">
      <w:pPr>
        <w:jc w:val="both"/>
        <w:rPr>
          <w:rFonts w:asciiTheme="minorHAnsi" w:hAnsiTheme="minorHAnsi"/>
          <w:sz w:val="22"/>
        </w:rPr>
      </w:pP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Manejo de solicitudes post-venta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Pagos en línea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Comunicación entre clientes</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Compra directa</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Generación de informes</w:t>
      </w:r>
    </w:p>
    <w:p w:rsidR="004025FF" w:rsidRPr="00712276" w:rsidRDefault="00712276" w:rsidP="00712276">
      <w:pPr>
        <w:pStyle w:val="Prrafodelista"/>
        <w:numPr>
          <w:ilvl w:val="0"/>
          <w:numId w:val="10"/>
        </w:numPr>
        <w:ind w:left="284" w:hanging="284"/>
        <w:jc w:val="both"/>
        <w:rPr>
          <w:rFonts w:asciiTheme="minorHAnsi" w:hAnsiTheme="minorHAnsi"/>
          <w:sz w:val="22"/>
        </w:rPr>
      </w:pPr>
      <w:r>
        <w:rPr>
          <w:rFonts w:asciiTheme="minorHAnsi" w:hAnsiTheme="minorHAnsi"/>
          <w:sz w:val="22"/>
        </w:rPr>
        <w:t>Extender procesos del MP</w:t>
      </w:r>
    </w:p>
    <w:p w:rsidR="004025FF" w:rsidRPr="00712276" w:rsidRDefault="004025FF" w:rsidP="00712276">
      <w:pPr>
        <w:pStyle w:val="Prrafodelista"/>
        <w:numPr>
          <w:ilvl w:val="0"/>
          <w:numId w:val="10"/>
        </w:numPr>
        <w:ind w:left="284" w:hanging="284"/>
        <w:jc w:val="both"/>
        <w:rPr>
          <w:rFonts w:asciiTheme="minorHAnsi" w:hAnsiTheme="minorHAnsi"/>
          <w:sz w:val="22"/>
        </w:rPr>
      </w:pPr>
      <w:r w:rsidRPr="00712276">
        <w:rPr>
          <w:rFonts w:asciiTheme="minorHAnsi" w:hAnsiTheme="minorHAnsi"/>
          <w:sz w:val="22"/>
        </w:rPr>
        <w:t>Estandarización de mensajes</w:t>
      </w:r>
    </w:p>
    <w:p w:rsidR="00E63F74" w:rsidRDefault="00E63F74" w:rsidP="00E63F74">
      <w:pPr>
        <w:rPr>
          <w:rFonts w:asciiTheme="minorHAnsi" w:hAnsiTheme="minorHAnsi"/>
          <w:sz w:val="22"/>
        </w:rPr>
      </w:pPr>
    </w:p>
    <w:p w:rsidR="00E63F74" w:rsidRPr="00E63F74" w:rsidRDefault="00E63F74" w:rsidP="00E63F74">
      <w:pPr>
        <w:jc w:val="both"/>
        <w:rPr>
          <w:rFonts w:asciiTheme="minorHAnsi" w:hAnsiTheme="minorHAnsi"/>
          <w:b/>
          <w:i/>
          <w:sz w:val="22"/>
        </w:rPr>
      </w:pPr>
      <w:r>
        <w:rPr>
          <w:rFonts w:asciiTheme="minorHAnsi" w:hAnsiTheme="minorHAnsi"/>
          <w:b/>
          <w:i/>
          <w:sz w:val="22"/>
        </w:rPr>
        <w:t>Arquitectura de Negocio</w:t>
      </w:r>
    </w:p>
    <w:p w:rsidR="00E63F74" w:rsidRPr="00E63F74" w:rsidRDefault="00E63F74" w:rsidP="00E63F74">
      <w:pPr>
        <w:jc w:val="both"/>
        <w:rPr>
          <w:rFonts w:asciiTheme="minorHAnsi" w:hAnsiTheme="minorHAnsi"/>
          <w:sz w:val="22"/>
        </w:rPr>
      </w:pPr>
    </w:p>
    <w:p w:rsidR="00E63F74" w:rsidRDefault="004025FF" w:rsidP="00E63F74">
      <w:pPr>
        <w:jc w:val="both"/>
        <w:rPr>
          <w:rFonts w:asciiTheme="minorHAnsi" w:hAnsiTheme="minorHAnsi"/>
          <w:sz w:val="22"/>
        </w:rPr>
      </w:pPr>
      <w:r w:rsidRPr="00E63F74">
        <w:rPr>
          <w:rFonts w:asciiTheme="minorHAnsi" w:hAnsiTheme="minorHAnsi"/>
          <w:sz w:val="22"/>
        </w:rPr>
        <w:t>Dentro de la arquit</w:t>
      </w:r>
      <w:r w:rsidR="00E63F74">
        <w:rPr>
          <w:rFonts w:asciiTheme="minorHAnsi" w:hAnsiTheme="minorHAnsi"/>
          <w:sz w:val="22"/>
        </w:rPr>
        <w:t>ectura de negocio, se identificó la necesidad de afectar los siguientes procesos:</w:t>
      </w:r>
    </w:p>
    <w:p w:rsidR="00E63F74" w:rsidRDefault="00E63F74" w:rsidP="00E63F74">
      <w:pPr>
        <w:jc w:val="both"/>
        <w:rPr>
          <w:rFonts w:asciiTheme="minorHAnsi" w:hAnsiTheme="minorHAnsi"/>
          <w:sz w:val="22"/>
        </w:rPr>
      </w:pPr>
    </w:p>
    <w:p w:rsidR="004025FF" w:rsidRDefault="00E63F74" w:rsidP="00E63F74">
      <w:pPr>
        <w:pStyle w:val="Prrafodelista"/>
        <w:numPr>
          <w:ilvl w:val="0"/>
          <w:numId w:val="12"/>
        </w:numPr>
        <w:ind w:left="284" w:hanging="284"/>
        <w:jc w:val="both"/>
        <w:rPr>
          <w:rFonts w:asciiTheme="minorHAnsi" w:hAnsiTheme="minorHAnsi"/>
          <w:sz w:val="22"/>
        </w:rPr>
      </w:pPr>
      <w:r>
        <w:rPr>
          <w:rFonts w:asciiTheme="minorHAnsi" w:hAnsiTheme="minorHAnsi"/>
          <w:b/>
          <w:sz w:val="22"/>
        </w:rPr>
        <w:t xml:space="preserve">Modificar los </w:t>
      </w:r>
      <w:r w:rsidRPr="00E63F74">
        <w:rPr>
          <w:rFonts w:asciiTheme="minorHAnsi" w:hAnsiTheme="minorHAnsi"/>
          <w:b/>
          <w:sz w:val="22"/>
        </w:rPr>
        <w:t>Procesos:</w:t>
      </w:r>
      <w:r w:rsidRPr="00E63F74">
        <w:rPr>
          <w:rFonts w:asciiTheme="minorHAnsi" w:hAnsiTheme="minorHAnsi"/>
          <w:sz w:val="22"/>
        </w:rPr>
        <w:t xml:space="preserve"> </w:t>
      </w:r>
      <w:r w:rsidR="004025FF" w:rsidRPr="00E63F74">
        <w:rPr>
          <w:rFonts w:asciiTheme="minorHAnsi" w:hAnsiTheme="minorHAnsi"/>
          <w:sz w:val="22"/>
        </w:rPr>
        <w:t>Vinculación de clientes</w:t>
      </w:r>
      <w:r w:rsidRPr="00E63F74">
        <w:rPr>
          <w:rFonts w:asciiTheme="minorHAnsi" w:hAnsiTheme="minorHAnsi"/>
          <w:sz w:val="22"/>
        </w:rPr>
        <w:t xml:space="preserve">, </w:t>
      </w:r>
      <w:r w:rsidR="004025FF" w:rsidRPr="00E63F74">
        <w:rPr>
          <w:rFonts w:asciiTheme="minorHAnsi" w:hAnsiTheme="minorHAnsi"/>
          <w:sz w:val="22"/>
        </w:rPr>
        <w:t>Gestión de órdenes</w:t>
      </w:r>
    </w:p>
    <w:p w:rsidR="004025FF" w:rsidRPr="00E63F74" w:rsidRDefault="00E63F74" w:rsidP="00712276">
      <w:pPr>
        <w:pStyle w:val="Prrafodelista"/>
        <w:numPr>
          <w:ilvl w:val="0"/>
          <w:numId w:val="12"/>
        </w:numPr>
        <w:ind w:left="284" w:hanging="284"/>
        <w:jc w:val="both"/>
        <w:rPr>
          <w:rFonts w:asciiTheme="minorHAnsi" w:hAnsiTheme="minorHAnsi"/>
          <w:sz w:val="22"/>
        </w:rPr>
      </w:pPr>
      <w:r w:rsidRPr="00E63F74">
        <w:rPr>
          <w:rFonts w:asciiTheme="minorHAnsi" w:hAnsiTheme="minorHAnsi"/>
          <w:b/>
          <w:sz w:val="22"/>
        </w:rPr>
        <w:t>Crear los Procesos:</w:t>
      </w:r>
      <w:r w:rsidRPr="00E63F74">
        <w:rPr>
          <w:rFonts w:asciiTheme="minorHAnsi" w:hAnsiTheme="minorHAnsi"/>
          <w:sz w:val="22"/>
        </w:rPr>
        <w:t xml:space="preserve"> </w:t>
      </w:r>
      <w:r w:rsidR="004025FF" w:rsidRPr="00E63F74">
        <w:rPr>
          <w:rFonts w:asciiTheme="minorHAnsi" w:hAnsiTheme="minorHAnsi"/>
          <w:sz w:val="22"/>
        </w:rPr>
        <w:t>Servicios sobre clientes (Gestión de calificaciones, Vista 360, gestión de reclamos, proceso SLA y gestión de anulaciones)</w:t>
      </w:r>
    </w:p>
    <w:p w:rsidR="00712276" w:rsidRPr="00712276" w:rsidRDefault="00712276"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Y ninguna eliminación de los procesos actualmente definidos.</w:t>
      </w:r>
    </w:p>
    <w:p w:rsidR="004025FF" w:rsidRDefault="004025FF"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Datos</w:t>
      </w:r>
    </w:p>
    <w:p w:rsidR="00E63F74" w:rsidRPr="00712276" w:rsidRDefault="00E63F74" w:rsidP="00712276">
      <w:pPr>
        <w:jc w:val="both"/>
        <w:rPr>
          <w:rFonts w:asciiTheme="minorHAnsi" w:hAnsiTheme="minorHAnsi"/>
          <w:sz w:val="22"/>
        </w:rPr>
      </w:pPr>
    </w:p>
    <w:p w:rsidR="004025FF" w:rsidRDefault="004025FF" w:rsidP="00712276">
      <w:pPr>
        <w:jc w:val="both"/>
        <w:rPr>
          <w:rFonts w:asciiTheme="minorHAnsi" w:hAnsiTheme="minorHAnsi"/>
          <w:sz w:val="22"/>
        </w:rPr>
      </w:pPr>
      <w:r w:rsidRPr="00712276">
        <w:rPr>
          <w:rFonts w:asciiTheme="minorHAnsi" w:hAnsiTheme="minorHAnsi"/>
          <w:sz w:val="22"/>
        </w:rPr>
        <w:t>Para la arquitectura de datos se realizo la identificación de las entidades, definiendo las entidades a actualizar para que coincidan con el nuevo modelo internacional y agregando las entidades faltantes, además se definió el modelo canónico a utilizar basado en EDIFACT. Como resultado de esta arquitectura se actualizarán siete de las diecisiete entidades actuales y adicionaran las siguientes cinco: categoría,  TRM, reclamos, calificación y log.</w:t>
      </w:r>
    </w:p>
    <w:p w:rsidR="00E63F74" w:rsidRDefault="00E63F74" w:rsidP="00712276">
      <w:pPr>
        <w:jc w:val="both"/>
        <w:rPr>
          <w:rFonts w:asciiTheme="minorHAnsi" w:hAnsiTheme="minorHAnsi"/>
          <w:sz w:val="22"/>
        </w:rPr>
      </w:pPr>
    </w:p>
    <w:p w:rsidR="00E63F74" w:rsidRPr="00E63F74" w:rsidRDefault="00E63F74" w:rsidP="00712276">
      <w:pPr>
        <w:jc w:val="both"/>
        <w:rPr>
          <w:rFonts w:asciiTheme="minorHAnsi" w:hAnsiTheme="minorHAnsi"/>
          <w:b/>
          <w:i/>
          <w:sz w:val="22"/>
        </w:rPr>
      </w:pPr>
      <w:r>
        <w:rPr>
          <w:rFonts w:asciiTheme="minorHAnsi" w:hAnsiTheme="minorHAnsi"/>
          <w:b/>
          <w:i/>
          <w:sz w:val="22"/>
        </w:rPr>
        <w:t>Arquitectura de Aplicaciones</w:t>
      </w:r>
    </w:p>
    <w:p w:rsidR="00E63F74" w:rsidRPr="00712276" w:rsidRDefault="00E63F74"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En cuanto a la arquitectura de aplicaciones se identificaron tres aplicaciones nuevas con responsabilidad de soportar los nuevos procesos definidos en la arquitectura de negocio y se encontró la necesidad de modificar tres de las aplicaciones con las que se cuenta actualmente.</w:t>
      </w:r>
    </w:p>
    <w:p w:rsidR="004025FF" w:rsidRDefault="004025FF" w:rsidP="00712276">
      <w:pPr>
        <w:jc w:val="both"/>
        <w:rPr>
          <w:rFonts w:asciiTheme="minorHAnsi" w:hAnsiTheme="minorHAnsi"/>
          <w:sz w:val="22"/>
        </w:rPr>
      </w:pPr>
    </w:p>
    <w:p w:rsidR="00A838EF" w:rsidRPr="00A838EF" w:rsidRDefault="00A838EF" w:rsidP="00712276">
      <w:pPr>
        <w:jc w:val="both"/>
        <w:rPr>
          <w:rFonts w:asciiTheme="minorHAnsi" w:hAnsiTheme="minorHAnsi"/>
          <w:b/>
          <w:i/>
          <w:sz w:val="22"/>
        </w:rPr>
      </w:pPr>
      <w:r>
        <w:rPr>
          <w:rFonts w:asciiTheme="minorHAnsi" w:hAnsiTheme="minorHAnsi"/>
          <w:b/>
          <w:i/>
          <w:sz w:val="22"/>
        </w:rPr>
        <w:t>Arquitectura de Tecnología:</w:t>
      </w:r>
    </w:p>
    <w:p w:rsidR="00A838EF" w:rsidRPr="00712276" w:rsidRDefault="00A838E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lastRenderedPageBreak/>
        <w:t>Finalmente para completar con la arquitectura empresarial objetivo que se plantea de acuerdo a las nuevas necesidades, se encuentra la arquitectura tecnológica, donde por medio de la matriz TRM se define la necesidad de tener veintiuno servicios para soportar las aplicaciones, los principales que guiaron la arquitectura son:</w:t>
      </w:r>
    </w:p>
    <w:p w:rsidR="004025FF" w:rsidRPr="00712276" w:rsidRDefault="004025FF" w:rsidP="00712276">
      <w:pPr>
        <w:jc w:val="both"/>
        <w:rPr>
          <w:rFonts w:asciiTheme="minorHAnsi" w:hAnsiTheme="minorHAnsi"/>
          <w:sz w:val="22"/>
        </w:rPr>
      </w:pP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Comunicación debe ser estandarizada</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Procesamiento y optimización de consultas para implementar una vista 360°</w:t>
      </w:r>
    </w:p>
    <w:p w:rsidR="004025FF" w:rsidRPr="00A838EF" w:rsidRDefault="004025FF" w:rsidP="00A838EF">
      <w:pPr>
        <w:pStyle w:val="Prrafodelista"/>
        <w:numPr>
          <w:ilvl w:val="0"/>
          <w:numId w:val="13"/>
        </w:numPr>
        <w:ind w:left="284" w:hanging="284"/>
        <w:jc w:val="both"/>
        <w:rPr>
          <w:rFonts w:asciiTheme="minorHAnsi" w:hAnsiTheme="minorHAnsi"/>
          <w:sz w:val="22"/>
        </w:rPr>
      </w:pPr>
      <w:r w:rsidRPr="00A838EF">
        <w:rPr>
          <w:rFonts w:asciiTheme="minorHAnsi" w:hAnsiTheme="minorHAnsi"/>
          <w:sz w:val="22"/>
        </w:rPr>
        <w:t>Soportar la posibilidad de adjuntar comprobante de pago de los bancos en el proceso de pago en línea.</w:t>
      </w:r>
    </w:p>
    <w:p w:rsidR="004025FF" w:rsidRPr="00712276" w:rsidRDefault="004025FF" w:rsidP="00712276">
      <w:pPr>
        <w:jc w:val="both"/>
        <w:rPr>
          <w:rFonts w:asciiTheme="minorHAnsi" w:hAnsiTheme="minorHAnsi"/>
          <w:sz w:val="22"/>
        </w:rPr>
      </w:pPr>
    </w:p>
    <w:p w:rsidR="004025FF" w:rsidRPr="00712276" w:rsidRDefault="004025FF" w:rsidP="00712276">
      <w:pPr>
        <w:jc w:val="both"/>
        <w:rPr>
          <w:rFonts w:asciiTheme="minorHAnsi" w:hAnsiTheme="minorHAnsi"/>
          <w:sz w:val="22"/>
        </w:rPr>
      </w:pPr>
      <w:r w:rsidRPr="00712276">
        <w:rPr>
          <w:rFonts w:asciiTheme="minorHAnsi" w:hAnsiTheme="minorHAnsi"/>
          <w:sz w:val="22"/>
        </w:rPr>
        <w:t>Esta nueva arquitectura objetivo soporta los motivadores definidos y guiara la arquitectura de solución que se define posteriormente.</w:t>
      </w:r>
    </w:p>
    <w:p w:rsidR="004025FF" w:rsidRDefault="004025FF" w:rsidP="00712276">
      <w:pPr>
        <w:jc w:val="both"/>
        <w:rPr>
          <w:rFonts w:asciiTheme="minorHAnsi" w:hAnsiTheme="minorHAnsi"/>
          <w:sz w:val="22"/>
        </w:rPr>
      </w:pPr>
    </w:p>
    <w:p w:rsidR="00AA16B6" w:rsidRPr="00712276" w:rsidRDefault="00AA16B6" w:rsidP="00712276">
      <w:pPr>
        <w:jc w:val="both"/>
        <w:rPr>
          <w:rFonts w:asciiTheme="minorHAnsi" w:hAnsiTheme="minorHAnsi"/>
          <w:sz w:val="22"/>
        </w:rPr>
      </w:pPr>
    </w:p>
    <w:p w:rsidR="00CB08D2" w:rsidRPr="00ED1E8D" w:rsidRDefault="00CB08D2" w:rsidP="00A838EF">
      <w:pPr>
        <w:pStyle w:val="Prrafodelista"/>
        <w:numPr>
          <w:ilvl w:val="1"/>
          <w:numId w:val="1"/>
        </w:numPr>
        <w:ind w:left="567" w:hanging="425"/>
        <w:jc w:val="both"/>
        <w:outlineLvl w:val="1"/>
        <w:rPr>
          <w:rFonts w:asciiTheme="minorHAnsi" w:hAnsiTheme="minorHAnsi"/>
          <w:b/>
          <w:smallCaps/>
          <w:sz w:val="22"/>
        </w:rPr>
      </w:pPr>
      <w:bookmarkStart w:id="6" w:name="_Toc295575953"/>
      <w:r>
        <w:rPr>
          <w:rFonts w:asciiTheme="minorHAnsi" w:hAnsiTheme="minorHAnsi"/>
          <w:b/>
          <w:smallCaps/>
          <w:sz w:val="22"/>
        </w:rPr>
        <w:t>Motivadores de negocio</w:t>
      </w:r>
      <w:bookmarkEnd w:id="6"/>
    </w:p>
    <w:p w:rsidR="00CB08D2" w:rsidRDefault="00CB08D2" w:rsidP="00D60A5C">
      <w:pPr>
        <w:rPr>
          <w:rFonts w:asciiTheme="minorHAnsi" w:hAnsiTheme="minorHAnsi"/>
          <w:sz w:val="22"/>
        </w:rPr>
      </w:pPr>
    </w:p>
    <w:p w:rsidR="00A838EF" w:rsidRDefault="00A838EF" w:rsidP="00A838EF">
      <w:pPr>
        <w:pStyle w:val="Epgrafe"/>
        <w:keepNext/>
        <w:spacing w:after="120"/>
        <w:jc w:val="center"/>
        <w:rPr>
          <w:rFonts w:asciiTheme="minorHAnsi" w:hAnsiTheme="minorHAnsi"/>
          <w:color w:val="auto"/>
          <w:sz w:val="20"/>
        </w:rPr>
      </w:pPr>
      <w:bookmarkStart w:id="7" w:name="_Toc295575935"/>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Pr>
          <w:rFonts w:asciiTheme="minorHAnsi" w:hAnsiTheme="minorHAnsi"/>
          <w:noProof/>
          <w:color w:val="auto"/>
          <w:sz w:val="20"/>
        </w:rPr>
        <w:t>1</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Motivadores de Negocio</w:t>
      </w:r>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3402"/>
        <w:gridCol w:w="5670"/>
      </w:tblGrid>
      <w:tr w:rsidR="00A27A0F" w:rsidTr="00A838EF">
        <w:trPr>
          <w:cantSplit/>
          <w:tblHeader/>
          <w:jc w:val="center"/>
        </w:trPr>
        <w:tc>
          <w:tcPr>
            <w:tcW w:w="851"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ID</w:t>
            </w:r>
          </w:p>
        </w:tc>
        <w:tc>
          <w:tcPr>
            <w:tcW w:w="3402"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Nombre</w:t>
            </w:r>
          </w:p>
        </w:tc>
        <w:tc>
          <w:tcPr>
            <w:tcW w:w="5670" w:type="dxa"/>
            <w:shd w:val="clear" w:color="auto" w:fill="B8CCE4" w:themeFill="accent1" w:themeFillTint="66"/>
            <w:vAlign w:val="center"/>
            <w:hideMark/>
          </w:tcPr>
          <w:p w:rsidR="00A27A0F" w:rsidRDefault="00A27A0F">
            <w:pPr>
              <w:spacing w:line="276" w:lineRule="auto"/>
              <w:jc w:val="center"/>
              <w:rPr>
                <w:rFonts w:asciiTheme="minorHAnsi" w:hAnsiTheme="minorHAnsi"/>
                <w:b/>
              </w:rPr>
            </w:pPr>
            <w:r>
              <w:rPr>
                <w:rFonts w:asciiTheme="minorHAnsi" w:hAnsiTheme="minorHAnsi"/>
                <w:b/>
              </w:rPr>
              <w:t>Descripción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M1</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Gestión de solicitudes post-venta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SLA, gestionar los reclamos de facturación, órdenes incompletas, órdenes tardías, comisiones mal calculadas.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M2</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Pagos en línea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soportar la funcionalidad del pago en línea</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M3</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Ofrecer servicios de comunicación entre clientes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Brinda herramientas de comunicación entre los clientes y permite implementar la funcionalidad de calificación.</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M4</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Realizar compra directa</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escoger un proveedor de manera directa teniendo como referencia las calificaciones dadas y su historial.</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M5</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Generar informes</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Permite implementar una vista 360° del cliente donde se generan una gran cantidad de reportes.</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M6</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Extender procesos del MP</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Soporta la nueva visión internacional del </w:t>
            </w:r>
            <w:proofErr w:type="spellStart"/>
            <w:r>
              <w:rPr>
                <w:rFonts w:asciiTheme="minorHAnsi" w:hAnsiTheme="minorHAnsi"/>
              </w:rPr>
              <w:t>MarketPlace</w:t>
            </w:r>
            <w:proofErr w:type="spellEnd"/>
            <w:r>
              <w:rPr>
                <w:rFonts w:asciiTheme="minorHAnsi" w:hAnsiTheme="minorHAnsi"/>
              </w:rPr>
              <w:t>.</w:t>
            </w:r>
          </w:p>
        </w:tc>
      </w:tr>
      <w:tr w:rsidR="00A27A0F" w:rsidRPr="00A27A0F" w:rsidTr="00A838EF">
        <w:trPr>
          <w:cantSplit/>
          <w:jc w:val="center"/>
        </w:trPr>
        <w:tc>
          <w:tcPr>
            <w:tcW w:w="851" w:type="dxa"/>
            <w:shd w:val="clear" w:color="auto" w:fill="DBE5F1" w:themeFill="accent1" w:themeFillTint="33"/>
            <w:vAlign w:val="center"/>
            <w:hideMark/>
          </w:tcPr>
          <w:p w:rsidR="00A27A0F" w:rsidRDefault="00A27A0F">
            <w:pPr>
              <w:spacing w:line="276" w:lineRule="auto"/>
              <w:jc w:val="center"/>
              <w:rPr>
                <w:rFonts w:asciiTheme="minorHAnsi" w:hAnsiTheme="minorHAnsi"/>
                <w:b/>
              </w:rPr>
            </w:pPr>
            <w:r>
              <w:rPr>
                <w:rFonts w:asciiTheme="minorHAnsi" w:hAnsiTheme="minorHAnsi"/>
                <w:b/>
              </w:rPr>
              <w:t>M7</w:t>
            </w:r>
          </w:p>
        </w:tc>
        <w:tc>
          <w:tcPr>
            <w:tcW w:w="3402" w:type="dxa"/>
            <w:vAlign w:val="center"/>
            <w:hideMark/>
          </w:tcPr>
          <w:p w:rsidR="00A27A0F" w:rsidRDefault="00A27A0F">
            <w:pPr>
              <w:spacing w:line="276" w:lineRule="auto"/>
              <w:rPr>
                <w:rFonts w:asciiTheme="minorHAnsi" w:hAnsiTheme="minorHAnsi"/>
              </w:rPr>
            </w:pPr>
            <w:r>
              <w:rPr>
                <w:rFonts w:asciiTheme="minorHAnsi" w:hAnsiTheme="minorHAnsi"/>
              </w:rPr>
              <w:t>Estandarizar mensajes de comunicación</w:t>
            </w:r>
          </w:p>
        </w:tc>
        <w:tc>
          <w:tcPr>
            <w:tcW w:w="5670" w:type="dxa"/>
            <w:vAlign w:val="center"/>
            <w:hideMark/>
          </w:tcPr>
          <w:p w:rsidR="00A27A0F" w:rsidRDefault="00A27A0F">
            <w:pPr>
              <w:spacing w:line="276" w:lineRule="auto"/>
              <w:rPr>
                <w:rFonts w:asciiTheme="minorHAnsi" w:hAnsiTheme="minorHAnsi"/>
              </w:rPr>
            </w:pPr>
            <w:r>
              <w:rPr>
                <w:rFonts w:asciiTheme="minorHAnsi" w:hAnsiTheme="minorHAnsi"/>
              </w:rPr>
              <w:t xml:space="preserve">La comunicación debe ser estandarizada para facilitar el crecimiento y adaptación del </w:t>
            </w:r>
            <w:proofErr w:type="spellStart"/>
            <w:r>
              <w:rPr>
                <w:rFonts w:asciiTheme="minorHAnsi" w:hAnsiTheme="minorHAnsi"/>
              </w:rPr>
              <w:t>MarketPlace</w:t>
            </w:r>
            <w:proofErr w:type="spellEnd"/>
            <w:r>
              <w:rPr>
                <w:rFonts w:asciiTheme="minorHAnsi" w:hAnsiTheme="minorHAnsi"/>
              </w:rPr>
              <w:t xml:space="preserve"> en más países.</w:t>
            </w:r>
          </w:p>
        </w:tc>
      </w:tr>
    </w:tbl>
    <w:p w:rsidR="00AA16B6" w:rsidRDefault="00AA16B6" w:rsidP="00AA16B6">
      <w:pPr>
        <w:jc w:val="both"/>
        <w:rPr>
          <w:rFonts w:asciiTheme="minorHAnsi" w:hAnsiTheme="minorHAnsi"/>
          <w:sz w:val="22"/>
        </w:rPr>
      </w:pPr>
    </w:p>
    <w:p w:rsidR="00AA16B6" w:rsidRPr="00712276" w:rsidRDefault="00AA16B6" w:rsidP="00AA16B6">
      <w:pPr>
        <w:jc w:val="both"/>
        <w:rPr>
          <w:rFonts w:asciiTheme="minorHAnsi" w:hAnsiTheme="minorHAnsi"/>
          <w:sz w:val="22"/>
        </w:rPr>
      </w:pPr>
    </w:p>
    <w:p w:rsidR="00AA16B6" w:rsidRPr="00ED1E8D" w:rsidRDefault="00AA16B6" w:rsidP="00C25C96">
      <w:pPr>
        <w:pStyle w:val="Prrafodelista"/>
        <w:numPr>
          <w:ilvl w:val="1"/>
          <w:numId w:val="1"/>
        </w:numPr>
        <w:ind w:left="567" w:hanging="425"/>
        <w:jc w:val="both"/>
        <w:outlineLvl w:val="1"/>
        <w:rPr>
          <w:rFonts w:asciiTheme="minorHAnsi" w:hAnsiTheme="minorHAnsi"/>
          <w:b/>
          <w:smallCaps/>
          <w:sz w:val="22"/>
        </w:rPr>
      </w:pPr>
      <w:bookmarkStart w:id="8" w:name="_Toc295575954"/>
      <w:proofErr w:type="spellStart"/>
      <w:r>
        <w:rPr>
          <w:rFonts w:asciiTheme="minorHAnsi" w:hAnsiTheme="minorHAnsi"/>
          <w:b/>
          <w:smallCaps/>
          <w:sz w:val="22"/>
        </w:rPr>
        <w:t>Stakeholders</w:t>
      </w:r>
      <w:bookmarkEnd w:id="8"/>
      <w:proofErr w:type="spellEnd"/>
    </w:p>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presenta una recopilación de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del </w:t>
      </w:r>
      <w:proofErr w:type="spellStart"/>
      <w:r w:rsidRPr="00ED1E8D">
        <w:rPr>
          <w:rFonts w:asciiTheme="minorHAnsi" w:hAnsiTheme="minorHAnsi"/>
          <w:sz w:val="22"/>
        </w:rPr>
        <w:t>MarketPlace</w:t>
      </w:r>
      <w:proofErr w:type="spellEnd"/>
      <w:r w:rsidRPr="00ED1E8D">
        <w:rPr>
          <w:rFonts w:asciiTheme="minorHAnsi" w:hAnsiTheme="minorHAnsi"/>
          <w:sz w:val="22"/>
        </w:rPr>
        <w:t xml:space="preserve">.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son aquellos que tienen intereses particulares sobre la empresa, su negocio y operatividad. </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9" w:name="_Toc288507786"/>
      <w:bookmarkStart w:id="10" w:name="_Toc295575936"/>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C25C96">
        <w:rPr>
          <w:rFonts w:asciiTheme="minorHAnsi" w:hAnsiTheme="minorHAnsi"/>
          <w:noProof/>
          <w:color w:val="auto"/>
          <w:sz w:val="20"/>
        </w:rPr>
        <w:t>2</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bookmarkEnd w:id="9"/>
      <w:bookmarkEnd w:id="10"/>
      <w:proofErr w:type="spellEnd"/>
    </w:p>
    <w:tbl>
      <w:tblPr>
        <w:tblStyle w:val="Listaclar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1134"/>
        <w:gridCol w:w="3402"/>
        <w:gridCol w:w="5387"/>
      </w:tblGrid>
      <w:tr w:rsidR="00AA16B6" w:rsidRPr="00C25C96" w:rsidTr="00C25C96">
        <w:trPr>
          <w:cnfStyle w:val="000000100000"/>
          <w:trHeight w:val="234"/>
        </w:trPr>
        <w:tc>
          <w:tcPr>
            <w:cnfStyle w:val="000010000000"/>
            <w:tcW w:w="1134"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ID</w:t>
            </w:r>
          </w:p>
        </w:tc>
        <w:tc>
          <w:tcPr>
            <w:tcW w:w="3402" w:type="dxa"/>
            <w:tcBorders>
              <w:top w:val="none" w:sz="0" w:space="0" w:color="auto"/>
              <w:bottom w:val="none" w:sz="0" w:space="0" w:color="auto"/>
            </w:tcBorders>
            <w:shd w:val="clear" w:color="auto" w:fill="B8CCE4" w:themeFill="accent1" w:themeFillTint="66"/>
            <w:vAlign w:val="center"/>
          </w:tcPr>
          <w:p w:rsidR="00AA16B6" w:rsidRPr="00C25C96" w:rsidRDefault="00AA16B6" w:rsidP="00C25C96">
            <w:pPr>
              <w:jc w:val="center"/>
              <w:cnfStyle w:val="000000100000"/>
              <w:rPr>
                <w:rFonts w:asciiTheme="minorHAnsi" w:hAnsiTheme="minorHAnsi"/>
                <w:b/>
              </w:rPr>
            </w:pPr>
            <w:r w:rsidRPr="00C25C96">
              <w:rPr>
                <w:rFonts w:asciiTheme="minorHAnsi" w:hAnsiTheme="minorHAnsi"/>
                <w:b/>
              </w:rPr>
              <w:t>Nombre</w:t>
            </w:r>
          </w:p>
        </w:tc>
        <w:tc>
          <w:tcPr>
            <w:cnfStyle w:val="000010000000"/>
            <w:tcW w:w="5387" w:type="dxa"/>
            <w:tcBorders>
              <w:top w:val="none" w:sz="0" w:space="0" w:color="auto"/>
              <w:left w:val="none" w:sz="0" w:space="0" w:color="auto"/>
              <w:bottom w:val="none" w:sz="0" w:space="0" w:color="auto"/>
              <w:right w:val="none" w:sz="0" w:space="0" w:color="auto"/>
            </w:tcBorders>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Descripción</w:t>
            </w:r>
          </w:p>
        </w:tc>
      </w:tr>
      <w:tr w:rsidR="00AA16B6" w:rsidRPr="00C25C96" w:rsidTr="00C25C96">
        <w:trPr>
          <w:trHeight w:val="234"/>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3402" w:type="dxa"/>
            <w:vAlign w:val="center"/>
          </w:tcPr>
          <w:p w:rsidR="00AA16B6" w:rsidRPr="00C25C96" w:rsidRDefault="00AA16B6" w:rsidP="00C25C96">
            <w:pPr>
              <w:cnfStyle w:val="000000000000"/>
              <w:rPr>
                <w:rFonts w:asciiTheme="minorHAnsi" w:hAnsiTheme="minorHAnsi"/>
              </w:rPr>
            </w:pP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La empresa. Interesada en el rendimiento del negocio.</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alto nivel del </w:t>
            </w:r>
            <w:proofErr w:type="spellStart"/>
            <w:r w:rsidRPr="00C25C96">
              <w:rPr>
                <w:rFonts w:asciiTheme="minorHAnsi" w:hAnsiTheme="minorHAnsi"/>
              </w:rPr>
              <w:t>MarketPlace</w:t>
            </w:r>
            <w:proofErr w:type="spellEnd"/>
            <w:r w:rsidRPr="00C25C96">
              <w:rPr>
                <w:rFonts w:asciiTheme="minorHAnsi" w:hAnsiTheme="minorHAnsi"/>
              </w:rPr>
              <w:t>. Son informados acerca del desarrollo del proyecto de arquitectura empresarial.</w:t>
            </w:r>
          </w:p>
        </w:tc>
      </w:tr>
      <w:tr w:rsidR="00AA16B6" w:rsidRPr="00C25C96" w:rsidTr="00C25C96">
        <w:trPr>
          <w:trHeight w:val="360"/>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 xml:space="preserve">Gerentes de medio y bajo nivel del </w:t>
            </w:r>
            <w:proofErr w:type="spellStart"/>
            <w:r w:rsidRPr="00C25C96">
              <w:rPr>
                <w:rFonts w:asciiTheme="minorHAnsi" w:hAnsiTheme="minorHAnsi"/>
              </w:rPr>
              <w:t>MarketPlace</w:t>
            </w:r>
            <w:proofErr w:type="spellEnd"/>
            <w:r w:rsidRPr="00C25C96">
              <w:rPr>
                <w:rFonts w:asciiTheme="minorHAnsi" w:hAnsiTheme="minorHAnsi"/>
              </w:rPr>
              <w:t>. Son quienes conocen en profundidad los procesos de la empresa.</w:t>
            </w:r>
          </w:p>
        </w:tc>
      </w:tr>
      <w:tr w:rsidR="00AA16B6" w:rsidRPr="00C25C96" w:rsidTr="00C25C96">
        <w:trPr>
          <w:cnfStyle w:val="000000100000"/>
          <w:trHeight w:val="232"/>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lastRenderedPageBreak/>
              <w:t>S4</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Clientes</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los servicios prestados por la empresa.</w:t>
            </w:r>
          </w:p>
        </w:tc>
      </w:tr>
      <w:tr w:rsidR="00AA16B6" w:rsidRPr="00C25C96" w:rsidTr="00C25C96">
        <w:trPr>
          <w:trHeight w:val="103"/>
        </w:trPr>
        <w:tc>
          <w:tcPr>
            <w:cnfStyle w:val="000010000000"/>
            <w:tcW w:w="1134" w:type="dxa"/>
            <w:tcBorders>
              <w:left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3402" w:type="dxa"/>
            <w:vAlign w:val="center"/>
          </w:tcPr>
          <w:p w:rsidR="00AA16B6" w:rsidRPr="00C25C96" w:rsidRDefault="00AA16B6" w:rsidP="00C25C96">
            <w:pPr>
              <w:cnfStyle w:val="000000000000"/>
              <w:rPr>
                <w:rFonts w:asciiTheme="minorHAnsi" w:hAnsiTheme="minorHAnsi"/>
              </w:rPr>
            </w:pPr>
            <w:r w:rsidRPr="00C25C96">
              <w:rPr>
                <w:rFonts w:asciiTheme="minorHAnsi" w:hAnsiTheme="minorHAnsi"/>
              </w:rPr>
              <w:t>Bancos</w:t>
            </w:r>
          </w:p>
        </w:tc>
        <w:tc>
          <w:tcPr>
            <w:cnfStyle w:val="000010000000"/>
            <w:tcW w:w="5387" w:type="dxa"/>
            <w:tcBorders>
              <w:left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Interesados en el procesamiento de pagos.</w:t>
            </w:r>
          </w:p>
        </w:tc>
      </w:tr>
      <w:tr w:rsidR="00AA16B6" w:rsidRPr="00C25C96" w:rsidTr="00C25C96">
        <w:trPr>
          <w:cnfStyle w:val="000000100000"/>
          <w:trHeight w:val="360"/>
        </w:trPr>
        <w:tc>
          <w:tcPr>
            <w:cnfStyle w:val="000010000000"/>
            <w:tcW w:w="1134"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3402" w:type="dxa"/>
            <w:tcBorders>
              <w:top w:val="none" w:sz="0" w:space="0" w:color="auto"/>
              <w:bottom w:val="none" w:sz="0" w:space="0" w:color="auto"/>
            </w:tcBorders>
            <w:vAlign w:val="center"/>
          </w:tcPr>
          <w:p w:rsidR="00AA16B6" w:rsidRPr="00C25C96" w:rsidRDefault="00AA16B6" w:rsidP="00C25C96">
            <w:pPr>
              <w:cnfStyle w:val="000000100000"/>
              <w:rPr>
                <w:rFonts w:asciiTheme="minorHAnsi" w:hAnsiTheme="minorHAnsi"/>
              </w:rPr>
            </w:pPr>
            <w:r w:rsidRPr="00C25C96">
              <w:rPr>
                <w:rFonts w:asciiTheme="minorHAnsi" w:hAnsiTheme="minorHAnsi"/>
              </w:rPr>
              <w:t>Grupo de desarrollo</w:t>
            </w:r>
          </w:p>
        </w:tc>
        <w:tc>
          <w:tcPr>
            <w:cnfStyle w:val="000010000000"/>
            <w:tcW w:w="5387" w:type="dxa"/>
            <w:tcBorders>
              <w:top w:val="none" w:sz="0" w:space="0" w:color="auto"/>
              <w:left w:val="none" w:sz="0" w:space="0" w:color="auto"/>
              <w:bottom w:val="none" w:sz="0" w:space="0" w:color="auto"/>
              <w:right w:val="none" w:sz="0" w:space="0" w:color="auto"/>
            </w:tcBorders>
            <w:vAlign w:val="center"/>
          </w:tcPr>
          <w:p w:rsidR="00AA16B6" w:rsidRPr="00C25C96" w:rsidRDefault="00AA16B6" w:rsidP="00C25C96">
            <w:pPr>
              <w:rPr>
                <w:rFonts w:asciiTheme="minorHAnsi" w:hAnsiTheme="minorHAnsi"/>
              </w:rPr>
            </w:pPr>
            <w:r w:rsidRPr="00C25C96">
              <w:rPr>
                <w:rFonts w:asciiTheme="minorHAnsi" w:hAnsiTheme="minorHAnsi"/>
              </w:rPr>
              <w:t>Personas encargadas de implementar los proyectos derivados del proceso de arquitectura empresarial.</w:t>
            </w:r>
          </w:p>
        </w:tc>
      </w:tr>
    </w:tbl>
    <w:p w:rsidR="00AA16B6" w:rsidRPr="00ED1E8D" w:rsidRDefault="00AA16B6" w:rsidP="00AA16B6">
      <w:pPr>
        <w:jc w:val="both"/>
        <w:rPr>
          <w:rFonts w:asciiTheme="minorHAnsi" w:hAnsiTheme="minorHAnsi"/>
          <w:sz w:val="22"/>
        </w:rPr>
      </w:pPr>
    </w:p>
    <w:p w:rsidR="00AA16B6" w:rsidRPr="00ED1E8D" w:rsidRDefault="00AA16B6" w:rsidP="00AA16B6">
      <w:pPr>
        <w:jc w:val="both"/>
        <w:rPr>
          <w:rFonts w:asciiTheme="minorHAnsi" w:hAnsiTheme="minorHAnsi"/>
          <w:sz w:val="22"/>
        </w:rPr>
      </w:pPr>
      <w:r w:rsidRPr="00ED1E8D">
        <w:rPr>
          <w:rFonts w:asciiTheme="minorHAnsi" w:hAnsiTheme="minorHAnsi"/>
          <w:sz w:val="22"/>
        </w:rPr>
        <w:t xml:space="preserve">A continuación se detallan los intereses y/o expectativas que tienen los </w:t>
      </w:r>
      <w:proofErr w:type="spellStart"/>
      <w:r w:rsidRPr="00ED1E8D">
        <w:rPr>
          <w:rFonts w:asciiTheme="minorHAnsi" w:hAnsiTheme="minorHAnsi"/>
          <w:sz w:val="22"/>
        </w:rPr>
        <w:t>stakeholders</w:t>
      </w:r>
      <w:proofErr w:type="spellEnd"/>
      <w:r w:rsidRPr="00ED1E8D">
        <w:rPr>
          <w:rFonts w:asciiTheme="minorHAnsi" w:hAnsiTheme="minorHAnsi"/>
          <w:sz w:val="22"/>
        </w:rPr>
        <w:t xml:space="preserve"> frente a la arquitectura empresarial planteada:</w:t>
      </w:r>
    </w:p>
    <w:p w:rsidR="00AA16B6" w:rsidRDefault="00AA16B6" w:rsidP="00AA16B6">
      <w:pPr>
        <w:jc w:val="both"/>
        <w:rPr>
          <w:rFonts w:asciiTheme="minorHAnsi" w:hAnsiTheme="minorHAnsi"/>
          <w:sz w:val="22"/>
        </w:rPr>
      </w:pPr>
    </w:p>
    <w:p w:rsidR="00AA16B6" w:rsidRPr="00ED1E8D" w:rsidRDefault="00AA16B6" w:rsidP="00AA16B6">
      <w:pPr>
        <w:pStyle w:val="Epgrafe"/>
        <w:keepNext/>
        <w:spacing w:after="120"/>
        <w:jc w:val="center"/>
        <w:rPr>
          <w:rFonts w:asciiTheme="minorHAnsi" w:hAnsiTheme="minorHAnsi"/>
          <w:color w:val="auto"/>
          <w:sz w:val="20"/>
        </w:rPr>
      </w:pPr>
      <w:bookmarkStart w:id="11" w:name="_Toc288507787"/>
      <w:bookmarkStart w:id="12" w:name="_Toc295575937"/>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Pr>
          <w:rFonts w:asciiTheme="minorHAnsi" w:hAnsiTheme="minorHAnsi"/>
          <w:noProof/>
          <w:color w:val="auto"/>
          <w:sz w:val="20"/>
        </w:rPr>
        <w:t>3</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Expectativas de los </w:t>
      </w:r>
      <w:proofErr w:type="spellStart"/>
      <w:r>
        <w:rPr>
          <w:rFonts w:asciiTheme="minorHAnsi" w:hAnsiTheme="minorHAnsi"/>
          <w:color w:val="auto"/>
          <w:sz w:val="20"/>
        </w:rPr>
        <w:t>Stakeholders</w:t>
      </w:r>
      <w:bookmarkEnd w:id="11"/>
      <w:bookmarkEnd w:id="12"/>
      <w:proofErr w:type="spellEnd"/>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000"/>
      </w:tblPr>
      <w:tblGrid>
        <w:gridCol w:w="1418"/>
        <w:gridCol w:w="8505"/>
      </w:tblGrid>
      <w:tr w:rsidR="00AA16B6" w:rsidRPr="00C25C96" w:rsidTr="00C25C96">
        <w:trPr>
          <w:trHeight w:val="103"/>
          <w:tblHeader/>
        </w:trPr>
        <w:tc>
          <w:tcPr>
            <w:tcW w:w="1418" w:type="dxa"/>
            <w:shd w:val="clear" w:color="auto" w:fill="B8CCE4" w:themeFill="accent1" w:themeFillTint="66"/>
            <w:vAlign w:val="center"/>
          </w:tcPr>
          <w:p w:rsidR="00AA16B6" w:rsidRPr="00C25C96" w:rsidRDefault="00AA16B6" w:rsidP="00C25C96">
            <w:pPr>
              <w:jc w:val="center"/>
              <w:rPr>
                <w:rFonts w:asciiTheme="minorHAnsi" w:hAnsiTheme="minorHAnsi"/>
                <w:b/>
              </w:rPr>
            </w:pPr>
            <w:proofErr w:type="spellStart"/>
            <w:r w:rsidRPr="00C25C96">
              <w:rPr>
                <w:rFonts w:asciiTheme="minorHAnsi" w:hAnsiTheme="minorHAnsi"/>
                <w:b/>
              </w:rPr>
              <w:t>Stakeholder</w:t>
            </w:r>
            <w:proofErr w:type="spellEnd"/>
          </w:p>
        </w:tc>
        <w:tc>
          <w:tcPr>
            <w:tcW w:w="8505" w:type="dxa"/>
            <w:shd w:val="clear" w:color="auto" w:fill="B8CCE4" w:themeFill="accent1" w:themeFillTint="66"/>
            <w:vAlign w:val="center"/>
          </w:tcPr>
          <w:p w:rsidR="00AA16B6" w:rsidRPr="00C25C96" w:rsidRDefault="00AA16B6" w:rsidP="00C25C96">
            <w:pPr>
              <w:jc w:val="center"/>
              <w:rPr>
                <w:rFonts w:asciiTheme="minorHAnsi" w:hAnsiTheme="minorHAnsi"/>
                <w:b/>
              </w:rPr>
            </w:pPr>
            <w:r w:rsidRPr="00C25C96">
              <w:rPr>
                <w:rFonts w:asciiTheme="minorHAnsi" w:hAnsiTheme="minorHAnsi"/>
                <w:b/>
              </w:rPr>
              <w:t>Interés/Expectativa</w:t>
            </w:r>
          </w:p>
        </w:tc>
      </w:tr>
      <w:tr w:rsidR="00AA16B6" w:rsidRPr="00C25C96" w:rsidTr="00C25C96">
        <w:trPr>
          <w:trHeight w:val="375"/>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S1</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Satisfacer las presiones de sus clientes y de su entorno</w:t>
            </w:r>
          </w:p>
          <w:p w:rsidR="00AA16B6" w:rsidRPr="00C25C96" w:rsidRDefault="00AA16B6" w:rsidP="00C25C96">
            <w:pPr>
              <w:rPr>
                <w:rFonts w:asciiTheme="minorHAnsi" w:hAnsiTheme="minorHAnsi"/>
              </w:rPr>
            </w:pPr>
            <w:r w:rsidRPr="00C25C96">
              <w:rPr>
                <w:rFonts w:asciiTheme="minorHAnsi" w:hAnsiTheme="minorHAnsi"/>
              </w:rPr>
              <w:t>Lograr una idea clara del camino a seguir para alcanzar su modelo operacional objetivo.</w:t>
            </w:r>
          </w:p>
        </w:tc>
      </w:tr>
      <w:tr w:rsidR="00AA16B6" w:rsidRPr="00C25C96" w:rsidTr="00C25C96">
        <w:trPr>
          <w:trHeight w:val="632"/>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S2</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Definir un conjunto de proyectos para alcanzar el modelo operacional objetivo del </w:t>
            </w:r>
            <w:proofErr w:type="spellStart"/>
            <w:r w:rsidRPr="00C25C96">
              <w:rPr>
                <w:rFonts w:asciiTheme="minorHAnsi" w:hAnsiTheme="minorHAnsi"/>
              </w:rPr>
              <w:t>MarketPlace</w:t>
            </w:r>
            <w:proofErr w:type="spellEnd"/>
            <w:r w:rsidRPr="00C25C96">
              <w:rPr>
                <w:rFonts w:asciiTheme="minorHAnsi" w:hAnsiTheme="minorHAnsi"/>
              </w:rPr>
              <w:t>.</w:t>
            </w:r>
          </w:p>
          <w:p w:rsidR="00AA16B6" w:rsidRPr="00C25C96" w:rsidRDefault="00AA16B6" w:rsidP="00C25C96">
            <w:pPr>
              <w:rPr>
                <w:rFonts w:asciiTheme="minorHAnsi" w:hAnsiTheme="minorHAnsi"/>
              </w:rPr>
            </w:pPr>
            <w:r w:rsidRPr="00C25C96">
              <w:rPr>
                <w:rFonts w:asciiTheme="minorHAnsi" w:hAnsiTheme="minorHAnsi"/>
              </w:rPr>
              <w:t>Definir un conjunto de indicadores de gestión que les permita tomar decisiones.</w:t>
            </w:r>
          </w:p>
          <w:p w:rsidR="00AA16B6" w:rsidRPr="00C25C96" w:rsidRDefault="00AA16B6" w:rsidP="00C25C96">
            <w:pPr>
              <w:rPr>
                <w:rFonts w:asciiTheme="minorHAnsi" w:hAnsiTheme="minorHAnsi"/>
              </w:rPr>
            </w:pPr>
            <w:r w:rsidRPr="00C25C96">
              <w:rPr>
                <w:rFonts w:asciiTheme="minorHAnsi" w:hAnsiTheme="minorHAnsi"/>
              </w:rPr>
              <w:t>Definir la arquitectura empresarial actual y objetivo.</w:t>
            </w:r>
          </w:p>
        </w:tc>
      </w:tr>
      <w:tr w:rsidR="00AA16B6" w:rsidRPr="00C25C96" w:rsidTr="00C25C96">
        <w:trPr>
          <w:trHeight w:val="50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S3</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Definir una arquitectura objetivo que les permita mejorar sus operaciones.</w:t>
            </w:r>
          </w:p>
          <w:p w:rsidR="00AA16B6" w:rsidRPr="00C25C96" w:rsidRDefault="00AA16B6" w:rsidP="00C25C96">
            <w:pPr>
              <w:rPr>
                <w:rFonts w:asciiTheme="minorHAnsi" w:hAnsiTheme="minorHAnsi"/>
              </w:rPr>
            </w:pPr>
            <w:r w:rsidRPr="00C25C96">
              <w:rPr>
                <w:rFonts w:asciiTheme="minorHAnsi" w:hAnsiTheme="minorHAnsi"/>
              </w:rPr>
              <w:t xml:space="preserve">Mejorar la gestión de los procesos de cada departamento, área, </w:t>
            </w:r>
            <w:proofErr w:type="spellStart"/>
            <w:r w:rsidRPr="00C25C96">
              <w:rPr>
                <w:rFonts w:asciiTheme="minorHAnsi" w:hAnsiTheme="minorHAnsi"/>
              </w:rPr>
              <w:t>subárea</w:t>
            </w:r>
            <w:proofErr w:type="spellEnd"/>
            <w:r w:rsidRPr="00C25C96">
              <w:rPr>
                <w:rFonts w:asciiTheme="minorHAnsi" w:hAnsiTheme="minorHAnsi"/>
              </w:rPr>
              <w:t>, etc.</w:t>
            </w:r>
          </w:p>
        </w:tc>
      </w:tr>
      <w:tr w:rsidR="00AA16B6" w:rsidRPr="00C25C96" w:rsidTr="00C25C96">
        <w:trPr>
          <w:trHeight w:val="494"/>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S4</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Lograr una oferta de servicio más diversificada, transparente (subasta inversa), automatizada, flexible, segura, multicanal, basada en estándares abiertos de la industria (EDI </w:t>
            </w:r>
            <w:proofErr w:type="spellStart"/>
            <w:r w:rsidRPr="00C25C96">
              <w:rPr>
                <w:rFonts w:asciiTheme="minorHAnsi" w:hAnsiTheme="minorHAnsi"/>
              </w:rPr>
              <w:t>Messages</w:t>
            </w:r>
            <w:proofErr w:type="spellEnd"/>
            <w:r w:rsidRPr="00C25C96">
              <w:rPr>
                <w:rFonts w:asciiTheme="minorHAnsi" w:hAnsiTheme="minorHAnsi"/>
              </w:rPr>
              <w:t>), orientada al autoservicio (</w:t>
            </w:r>
            <w:proofErr w:type="spellStart"/>
            <w:r w:rsidRPr="00C25C96">
              <w:rPr>
                <w:rFonts w:asciiTheme="minorHAnsi" w:hAnsiTheme="minorHAnsi"/>
              </w:rPr>
              <w:t>selfservice</w:t>
            </w:r>
            <w:proofErr w:type="spellEnd"/>
            <w:r w:rsidRPr="00C25C96">
              <w:rPr>
                <w:rFonts w:asciiTheme="minorHAnsi" w:hAnsiTheme="minorHAnsi"/>
              </w:rPr>
              <w:t>).</w:t>
            </w:r>
          </w:p>
        </w:tc>
      </w:tr>
      <w:tr w:rsidR="00AA16B6" w:rsidRPr="00C25C96" w:rsidTr="00C25C96">
        <w:trPr>
          <w:trHeight w:val="11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S5</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 xml:space="preserve">Mejorar sus relaciones con el </w:t>
            </w:r>
            <w:proofErr w:type="spellStart"/>
            <w:r w:rsidRPr="00C25C96">
              <w:rPr>
                <w:rFonts w:asciiTheme="minorHAnsi" w:hAnsiTheme="minorHAnsi"/>
              </w:rPr>
              <w:t>MarketPlace</w:t>
            </w:r>
            <w:proofErr w:type="spellEnd"/>
          </w:p>
        </w:tc>
      </w:tr>
      <w:tr w:rsidR="00AA16B6" w:rsidRPr="00C25C96" w:rsidTr="00C25C96">
        <w:trPr>
          <w:trHeight w:val="241"/>
        </w:trPr>
        <w:tc>
          <w:tcPr>
            <w:tcW w:w="1418" w:type="dxa"/>
            <w:shd w:val="clear" w:color="auto" w:fill="DBE5F1" w:themeFill="accent1" w:themeFillTint="33"/>
            <w:vAlign w:val="center"/>
          </w:tcPr>
          <w:p w:rsidR="00AA16B6" w:rsidRPr="00C25C96" w:rsidRDefault="00AA16B6" w:rsidP="00C25C96">
            <w:pPr>
              <w:jc w:val="center"/>
              <w:rPr>
                <w:rFonts w:asciiTheme="minorHAnsi" w:hAnsiTheme="minorHAnsi"/>
                <w:b/>
              </w:rPr>
            </w:pPr>
            <w:r w:rsidRPr="00C25C96">
              <w:rPr>
                <w:rFonts w:asciiTheme="minorHAnsi" w:hAnsiTheme="minorHAnsi"/>
                <w:b/>
              </w:rPr>
              <w:t>S6</w:t>
            </w:r>
          </w:p>
        </w:tc>
        <w:tc>
          <w:tcPr>
            <w:tcW w:w="8505" w:type="dxa"/>
            <w:vAlign w:val="center"/>
          </w:tcPr>
          <w:p w:rsidR="00AA16B6" w:rsidRPr="00C25C96" w:rsidRDefault="00AA16B6" w:rsidP="00C25C96">
            <w:pPr>
              <w:rPr>
                <w:rFonts w:asciiTheme="minorHAnsi" w:hAnsiTheme="minorHAnsi"/>
              </w:rPr>
            </w:pPr>
            <w:r w:rsidRPr="00C25C96">
              <w:rPr>
                <w:rFonts w:asciiTheme="minorHAnsi" w:hAnsiTheme="minorHAnsi"/>
              </w:rPr>
              <w:t>Obtener una definición clara de lo que se espera implementar durante el proceso de desarrollo.</w:t>
            </w:r>
          </w:p>
        </w:tc>
      </w:tr>
    </w:tbl>
    <w:p w:rsidR="00AA16B6" w:rsidRPr="00ED1E8D" w:rsidRDefault="00AA16B6" w:rsidP="00AA16B6">
      <w:pPr>
        <w:jc w:val="both"/>
        <w:rPr>
          <w:rFonts w:asciiTheme="minorHAnsi" w:hAnsiTheme="minorHAnsi"/>
          <w:sz w:val="22"/>
        </w:rPr>
      </w:pPr>
    </w:p>
    <w:p w:rsidR="00D01816" w:rsidRDefault="00D01816" w:rsidP="00D01816">
      <w:pPr>
        <w:jc w:val="both"/>
        <w:rPr>
          <w:rFonts w:asciiTheme="minorHAnsi" w:hAnsiTheme="minorHAnsi"/>
          <w:sz w:val="22"/>
        </w:rPr>
      </w:pPr>
    </w:p>
    <w:p w:rsidR="00D01816" w:rsidRPr="00ED1E8D" w:rsidRDefault="00D01816" w:rsidP="00C25C96">
      <w:pPr>
        <w:pStyle w:val="Prrafodelista"/>
        <w:numPr>
          <w:ilvl w:val="1"/>
          <w:numId w:val="1"/>
        </w:numPr>
        <w:ind w:left="567" w:hanging="425"/>
        <w:jc w:val="both"/>
        <w:outlineLvl w:val="1"/>
        <w:rPr>
          <w:rFonts w:asciiTheme="minorHAnsi" w:hAnsiTheme="minorHAnsi"/>
          <w:b/>
          <w:smallCaps/>
          <w:sz w:val="22"/>
        </w:rPr>
      </w:pPr>
      <w:bookmarkStart w:id="13" w:name="_Toc295575955"/>
      <w:r>
        <w:rPr>
          <w:rFonts w:asciiTheme="minorHAnsi" w:hAnsiTheme="minorHAnsi"/>
          <w:b/>
          <w:smallCaps/>
          <w:sz w:val="22"/>
        </w:rPr>
        <w:t>Arquitectura de negocio</w:t>
      </w:r>
      <w:bookmarkEnd w:id="13"/>
    </w:p>
    <w:p w:rsidR="00D01816" w:rsidRDefault="00D01816" w:rsidP="00D01816">
      <w:pPr>
        <w:jc w:val="both"/>
        <w:rPr>
          <w:rFonts w:asciiTheme="minorHAnsi" w:hAnsiTheme="minorHAnsi"/>
          <w:sz w:val="22"/>
        </w:rPr>
      </w:pPr>
    </w:p>
    <w:p w:rsidR="00D01816" w:rsidRPr="00D60A5C" w:rsidRDefault="00D01816" w:rsidP="00D01816">
      <w:pPr>
        <w:jc w:val="both"/>
        <w:rPr>
          <w:rFonts w:asciiTheme="minorHAnsi" w:hAnsiTheme="minorHAnsi"/>
          <w:i/>
          <w:color w:val="0070C0"/>
          <w:sz w:val="22"/>
        </w:rPr>
      </w:pPr>
      <w:r>
        <w:rPr>
          <w:rFonts w:asciiTheme="minorHAnsi" w:hAnsiTheme="minorHAnsi"/>
          <w:i/>
          <w:color w:val="0070C0"/>
          <w:sz w:val="22"/>
        </w:rPr>
        <w:t>Descripción de los cambios realizados en los procesos e identificación de procesos de negocio nuevos</w:t>
      </w:r>
    </w:p>
    <w:p w:rsidR="00D01816" w:rsidRDefault="00D01816" w:rsidP="00D01816">
      <w:pPr>
        <w:jc w:val="both"/>
        <w:rPr>
          <w:rFonts w:asciiTheme="minorHAnsi" w:hAnsiTheme="minorHAnsi"/>
          <w:sz w:val="22"/>
        </w:rPr>
      </w:pPr>
      <w:r>
        <w:rPr>
          <w:rFonts w:asciiTheme="minorHAnsi" w:hAnsiTheme="minorHAnsi"/>
          <w:sz w:val="22"/>
        </w:rPr>
        <w:t>(</w:t>
      </w:r>
      <w:r w:rsidR="00AE449A">
        <w:rPr>
          <w:rFonts w:asciiTheme="minorHAnsi" w:hAnsiTheme="minorHAnsi"/>
          <w:sz w:val="22"/>
        </w:rPr>
        <w:t>SANDRA</w:t>
      </w:r>
      <w:r>
        <w:rPr>
          <w:rFonts w:asciiTheme="minorHAnsi" w:hAnsiTheme="minorHAnsi"/>
          <w:sz w:val="22"/>
        </w:rPr>
        <w:t>)</w:t>
      </w:r>
    </w:p>
    <w:p w:rsidR="00D01816" w:rsidRDefault="00D01816" w:rsidP="00D01816">
      <w:pPr>
        <w:jc w:val="both"/>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4" w:name="_Toc295575956"/>
      <w:r>
        <w:rPr>
          <w:rFonts w:asciiTheme="minorHAnsi" w:hAnsiTheme="minorHAnsi"/>
          <w:b/>
          <w:smallCaps/>
          <w:sz w:val="22"/>
        </w:rPr>
        <w:t>arquitectura datos</w:t>
      </w:r>
      <w:bookmarkEnd w:id="14"/>
    </w:p>
    <w:p w:rsidR="00AE449A" w:rsidRPr="00C25C96" w:rsidRDefault="00AE449A" w:rsidP="00C25C96">
      <w:pPr>
        <w:rPr>
          <w:rFonts w:asciiTheme="minorHAnsi" w:hAnsiTheme="minorHAnsi"/>
          <w:sz w:val="22"/>
        </w:rPr>
      </w:pPr>
    </w:p>
    <w:p w:rsidR="00614828" w:rsidRPr="00C25C96" w:rsidRDefault="00AE449A" w:rsidP="00C25C96">
      <w:pPr>
        <w:rPr>
          <w:rFonts w:asciiTheme="minorHAnsi" w:hAnsiTheme="minorHAnsi"/>
          <w:sz w:val="22"/>
        </w:rPr>
      </w:pPr>
      <w:r w:rsidRPr="00C25C96">
        <w:rPr>
          <w:rFonts w:asciiTheme="minorHAnsi" w:hAnsiTheme="minorHAnsi"/>
          <w:sz w:val="22"/>
        </w:rPr>
        <w:t xml:space="preserve">Mauricio (diferencia ENTRE AS-IS TO </w:t>
      </w:r>
      <w:proofErr w:type="gramStart"/>
      <w:r w:rsidRPr="00C25C96">
        <w:rPr>
          <w:rFonts w:asciiTheme="minorHAnsi" w:hAnsiTheme="minorHAnsi"/>
          <w:sz w:val="22"/>
        </w:rPr>
        <w:t>BE )</w:t>
      </w:r>
      <w:proofErr w:type="gramEnd"/>
    </w:p>
    <w:p w:rsidR="00AE449A" w:rsidRPr="00C25C96" w:rsidRDefault="00AE449A" w:rsidP="00C25C96">
      <w:pPr>
        <w:rPr>
          <w:rFonts w:asciiTheme="minorHAnsi" w:hAnsiTheme="minorHAnsi"/>
          <w:sz w:val="22"/>
        </w:rPr>
      </w:pPr>
    </w:p>
    <w:p w:rsidR="00614828" w:rsidRDefault="00614828" w:rsidP="00C25C96">
      <w:pPr>
        <w:pStyle w:val="Prrafodelista"/>
        <w:numPr>
          <w:ilvl w:val="1"/>
          <w:numId w:val="1"/>
        </w:numPr>
        <w:ind w:left="567" w:hanging="425"/>
        <w:jc w:val="both"/>
        <w:outlineLvl w:val="1"/>
        <w:rPr>
          <w:rFonts w:asciiTheme="minorHAnsi" w:hAnsiTheme="minorHAnsi"/>
          <w:b/>
          <w:smallCaps/>
          <w:sz w:val="22"/>
        </w:rPr>
      </w:pPr>
      <w:bookmarkStart w:id="15" w:name="_Toc295575957"/>
      <w:r>
        <w:rPr>
          <w:rFonts w:asciiTheme="minorHAnsi" w:hAnsiTheme="minorHAnsi"/>
          <w:b/>
          <w:smallCaps/>
          <w:sz w:val="22"/>
        </w:rPr>
        <w:t>arquitectura aplicaciones</w:t>
      </w:r>
      <w:bookmarkEnd w:id="15"/>
    </w:p>
    <w:p w:rsidR="00AE449A" w:rsidRPr="00C25C96" w:rsidRDefault="00AE449A" w:rsidP="00C25C96">
      <w:pPr>
        <w:rPr>
          <w:sz w:val="22"/>
        </w:rPr>
      </w:pPr>
    </w:p>
    <w:p w:rsidR="00AE449A" w:rsidRPr="00C25C96" w:rsidRDefault="00AE449A" w:rsidP="00C25C96">
      <w:pPr>
        <w:rPr>
          <w:sz w:val="22"/>
        </w:rPr>
      </w:pPr>
      <w:r w:rsidRPr="00C25C96">
        <w:rPr>
          <w:sz w:val="22"/>
        </w:rPr>
        <w:t xml:space="preserve">David (diferencia ENTRE AS-IS TO </w:t>
      </w:r>
      <w:proofErr w:type="gramStart"/>
      <w:r w:rsidRPr="00C25C96">
        <w:rPr>
          <w:sz w:val="22"/>
        </w:rPr>
        <w:t>BE )</w:t>
      </w:r>
      <w:proofErr w:type="gramEnd"/>
    </w:p>
    <w:p w:rsidR="00614828" w:rsidRPr="00C25C96" w:rsidRDefault="00614828" w:rsidP="00C25C96">
      <w:pPr>
        <w:rPr>
          <w:sz w:val="22"/>
        </w:rPr>
      </w:pPr>
    </w:p>
    <w:p w:rsidR="00D01816" w:rsidRDefault="00D01816" w:rsidP="00C25C96">
      <w:pPr>
        <w:pStyle w:val="Prrafodelista"/>
        <w:numPr>
          <w:ilvl w:val="1"/>
          <w:numId w:val="1"/>
        </w:numPr>
        <w:ind w:left="567" w:hanging="425"/>
        <w:jc w:val="both"/>
        <w:outlineLvl w:val="1"/>
        <w:rPr>
          <w:rFonts w:asciiTheme="minorHAnsi" w:hAnsiTheme="minorHAnsi"/>
          <w:b/>
          <w:smallCaps/>
          <w:sz w:val="22"/>
        </w:rPr>
      </w:pPr>
      <w:bookmarkStart w:id="16" w:name="_Toc295575958"/>
      <w:r>
        <w:rPr>
          <w:rFonts w:asciiTheme="minorHAnsi" w:hAnsiTheme="minorHAnsi"/>
          <w:b/>
          <w:smallCaps/>
          <w:sz w:val="22"/>
        </w:rPr>
        <w:t>arquitectura tecnológica</w:t>
      </w:r>
      <w:bookmarkEnd w:id="16"/>
    </w:p>
    <w:p w:rsidR="00D01816" w:rsidRPr="00A838EF" w:rsidRDefault="00D01816" w:rsidP="00D01816">
      <w:pPr>
        <w:jc w:val="both"/>
        <w:rPr>
          <w:rFonts w:asciiTheme="minorHAnsi" w:hAnsiTheme="minorHAnsi"/>
          <w:sz w:val="22"/>
        </w:rPr>
      </w:pPr>
    </w:p>
    <w:p w:rsidR="00D01816" w:rsidRPr="00A838EF" w:rsidRDefault="00D01816" w:rsidP="00D01816">
      <w:pPr>
        <w:jc w:val="both"/>
        <w:rPr>
          <w:rFonts w:asciiTheme="minorHAnsi" w:hAnsiTheme="minorHAnsi"/>
          <w:sz w:val="22"/>
        </w:rPr>
      </w:pPr>
      <w:r w:rsidRPr="00A838EF">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p>
    <w:p w:rsidR="00D01816" w:rsidRPr="00A838EF" w:rsidRDefault="00D01816" w:rsidP="00D01816">
      <w:pPr>
        <w:jc w:val="both"/>
        <w:rPr>
          <w:rFonts w:asciiTheme="minorHAnsi" w:hAnsiTheme="minorHAnsi"/>
          <w:sz w:val="22"/>
        </w:rPr>
      </w:pPr>
    </w:p>
    <w:p w:rsidR="00D01816" w:rsidRDefault="00D01816" w:rsidP="00D01816">
      <w:pPr>
        <w:jc w:val="center"/>
        <w:rPr>
          <w:rFonts w:asciiTheme="minorHAnsi" w:hAnsiTheme="minorHAnsi"/>
          <w:sz w:val="22"/>
        </w:rPr>
      </w:pPr>
      <w:r w:rsidRPr="003973F8">
        <w:rPr>
          <w:noProof/>
        </w:rPr>
        <w:lastRenderedPageBreak/>
        <w:drawing>
          <wp:inline distT="0" distB="0" distL="0" distR="0">
            <wp:extent cx="5612130" cy="4483735"/>
            <wp:effectExtent l="19050" t="0" r="7620" b="0"/>
            <wp:docPr id="4"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12130" cy="4483735"/>
                    </a:xfrm>
                    <a:prstGeom prst="rect">
                      <a:avLst/>
                    </a:prstGeom>
                  </pic:spPr>
                </pic:pic>
              </a:graphicData>
            </a:graphic>
          </wp:inline>
        </w:drawing>
      </w:r>
    </w:p>
    <w:p w:rsidR="00D01816" w:rsidRPr="00A46107" w:rsidRDefault="00D01816" w:rsidP="00D01816">
      <w:pPr>
        <w:pStyle w:val="Epgrafe"/>
        <w:spacing w:before="120" w:after="0"/>
        <w:jc w:val="center"/>
        <w:rPr>
          <w:rFonts w:ascii="Calibri" w:hAnsi="Calibri"/>
          <w:color w:val="auto"/>
          <w:sz w:val="24"/>
        </w:rPr>
      </w:pPr>
      <w:bookmarkStart w:id="17" w:name="_Toc295575926"/>
      <w:r w:rsidRPr="00A46107">
        <w:rPr>
          <w:rFonts w:ascii="Calibri" w:hAnsi="Calibri"/>
          <w:color w:val="auto"/>
          <w:sz w:val="20"/>
        </w:rPr>
        <w:t xml:space="preserve">Figura </w:t>
      </w:r>
      <w:r w:rsidR="0009533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095330" w:rsidRPr="00A46107">
        <w:rPr>
          <w:rFonts w:ascii="Calibri" w:hAnsi="Calibri"/>
          <w:color w:val="auto"/>
          <w:sz w:val="20"/>
        </w:rPr>
        <w:fldChar w:fldCharType="separate"/>
      </w:r>
      <w:r w:rsidRPr="00A46107">
        <w:rPr>
          <w:rFonts w:ascii="Calibri" w:hAnsi="Calibri"/>
          <w:noProof/>
          <w:color w:val="auto"/>
          <w:sz w:val="20"/>
        </w:rPr>
        <w:t>1</w:t>
      </w:r>
      <w:r w:rsidR="00095330" w:rsidRPr="00A46107">
        <w:rPr>
          <w:rFonts w:ascii="Calibri" w:hAnsi="Calibri"/>
          <w:color w:val="auto"/>
          <w:sz w:val="20"/>
        </w:rPr>
        <w:fldChar w:fldCharType="end"/>
      </w:r>
      <w:r>
        <w:rPr>
          <w:rFonts w:ascii="Calibri" w:hAnsi="Calibri"/>
          <w:color w:val="auto"/>
          <w:sz w:val="20"/>
        </w:rPr>
        <w:t>. Arquitectura de Tecnología</w:t>
      </w:r>
      <w:bookmarkEnd w:id="17"/>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El análisis correspondiente de las plataformas de infraestructura de la arquitectura de tecnología se muestra a continuación:</w:t>
      </w:r>
    </w:p>
    <w:p w:rsidR="00D01816" w:rsidRPr="003973F8"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8" w:name="_Toc295575938"/>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C25C96">
        <w:rPr>
          <w:rFonts w:asciiTheme="minorHAnsi" w:hAnsiTheme="minorHAnsi"/>
          <w:noProof/>
          <w:color w:val="auto"/>
          <w:sz w:val="20"/>
        </w:rPr>
        <w:t>4</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835"/>
        <w:gridCol w:w="4253"/>
        <w:gridCol w:w="2835"/>
      </w:tblGrid>
      <w:tr w:rsidR="00D01816" w:rsidRPr="003973F8" w:rsidTr="00AE0EE4">
        <w:trPr>
          <w:cantSplit/>
          <w:trHeight w:val="20"/>
          <w:tblHeader/>
          <w:jc w:val="center"/>
        </w:trPr>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Nombre</w:t>
            </w:r>
          </w:p>
        </w:tc>
        <w:tc>
          <w:tcPr>
            <w:tcW w:w="4253"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Descripción</w:t>
            </w:r>
          </w:p>
        </w:tc>
        <w:tc>
          <w:tcPr>
            <w:tcW w:w="2835" w:type="dxa"/>
            <w:shd w:val="clear" w:color="auto" w:fill="B8CCE4" w:themeFill="accent1" w:themeFillTint="66"/>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Objetivo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Enterprise Single Sign On (SSO)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Único punto de entrada al sistema del </w:t>
            </w:r>
            <w:proofErr w:type="spellStart"/>
            <w:r w:rsidRPr="003973F8">
              <w:rPr>
                <w:rFonts w:asciiTheme="minorHAnsi" w:hAnsiTheme="minorHAnsi"/>
              </w:rPr>
              <w:t>MarketPlace</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Habilitar al usuario el acceso a los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Identity Management (SSO, Role Based Access Control)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que se encarga de controlar los accesos a las funcionalidades del sistema en base a roles.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Administrar la autorización a accesos de los diferentes recursos del sistema.</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DNS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 xml:space="preserve">Servidor que se encarga de resolver los nombres en </w:t>
            </w:r>
            <w:proofErr w:type="spellStart"/>
            <w:r w:rsidRPr="003973F8">
              <w:rPr>
                <w:rFonts w:asciiTheme="minorHAnsi" w:hAnsiTheme="minorHAnsi"/>
              </w:rPr>
              <w:t>IPs</w:t>
            </w:r>
            <w:proofErr w:type="spellEnd"/>
            <w:r w:rsidRPr="003973F8">
              <w:rPr>
                <w:rFonts w:asciiTheme="minorHAnsi" w:hAnsiTheme="minorHAnsi"/>
              </w:rPr>
              <w:t>.</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Resolver nombres en direcciones IP</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Plataformas para almacenamiento de información analítica para la generación de reportes e indicadores.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y extraer los datos del sistema para generar  diferentes reportes e indicadores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lastRenderedPageBreak/>
              <w:t xml:space="preserve">NFS, Servidor de </w:t>
            </w:r>
            <w:proofErr w:type="spellStart"/>
            <w:r w:rsidRPr="003973F8">
              <w:rPr>
                <w:rFonts w:asciiTheme="minorHAnsi" w:hAnsiTheme="minorHAnsi"/>
                <w:b/>
              </w:rPr>
              <w:t>logs</w:t>
            </w:r>
            <w:proofErr w:type="spellEnd"/>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Registro de información de auditoría sobre las acciones de los usuarios.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Mantener registros de las acciones realizadas por los clientes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AIX  (SO)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Sistema operativo para soporte de los diferentes sistemas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operatividad y acceso a diferentes recursos, funcionalidades  y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Consumo de servicios para soporte de las funcionalidades de la empresa.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Dar soporte a los requisitos del negocio permitiendo una alta integración entre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Siebel  (CRM)</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para administración de usuarios y preferencias.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Gestión de la organización basada en la orientación centrada en el cliente</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Spring</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Administración de transacciones.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Alcanzar un alto nivel de integridad y consistencia de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NTP</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Sincronización de elementos de infraestructura.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Sincronizar los relojes de los diferentes sistemas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Mail</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Envío de correo.</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Comunicación directa a través de correos electrónicos a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Oracle Content Management (Servidor de almacenamiento)</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Servidor para almacenar los archivos digitales.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Reducir el uso del papel</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w:t>
            </w:r>
            <w:proofErr w:type="spellEnd"/>
            <w:r w:rsidRPr="003973F8">
              <w:rPr>
                <w:rFonts w:asciiTheme="minorHAnsi" w:hAnsiTheme="minorHAnsi"/>
                <w:b/>
              </w:rPr>
              <w:t xml:space="preserve"> </w:t>
            </w:r>
            <w:proofErr w:type="spellStart"/>
            <w:r w:rsidRPr="003973F8">
              <w:rPr>
                <w:rFonts w:asciiTheme="minorHAnsi" w:hAnsiTheme="minorHAnsi"/>
                <w:b/>
              </w:rPr>
              <w:t>Application</w:t>
            </w:r>
            <w:proofErr w:type="spellEnd"/>
            <w:r w:rsidRPr="003973F8">
              <w:rPr>
                <w:rFonts w:asciiTheme="minorHAnsi" w:hAnsiTheme="minorHAnsi"/>
                <w:b/>
              </w:rPr>
              <w:t xml:space="preserve"> Server (Servidor Aplicaciones)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Contenedor de aplicaciones.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Gestionar las aplicaciones de funciones de negocio, servicios, acceso a datos.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RAID, SAN (Arreglo de discos)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servicios de disponibilidad (</w:t>
            </w:r>
            <w:proofErr w:type="spellStart"/>
            <w:r w:rsidRPr="003973F8">
              <w:rPr>
                <w:rFonts w:asciiTheme="minorHAnsi" w:hAnsiTheme="minorHAnsi"/>
              </w:rPr>
              <w:t>backups</w:t>
            </w:r>
            <w:proofErr w:type="spellEnd"/>
            <w:r w:rsidRPr="003973F8">
              <w:rPr>
                <w:rFonts w:asciiTheme="minorHAnsi" w:hAnsiTheme="minorHAnsi"/>
              </w:rPr>
              <w:t xml:space="preserve"> y recuperación efectiva).</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Disponer y recuperar información de las copias  de seguridad</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 xml:space="preserve">Oracle Communications Messaging Exchange Server (Motor de </w:t>
            </w:r>
            <w:proofErr w:type="spellStart"/>
            <w:r w:rsidRPr="00C208E1">
              <w:rPr>
                <w:rFonts w:asciiTheme="minorHAnsi" w:hAnsiTheme="minorHAnsi"/>
                <w:b/>
                <w:lang w:val="en-US"/>
              </w:rPr>
              <w:t>encriptación</w:t>
            </w:r>
            <w:proofErr w:type="spellEnd"/>
            <w:r w:rsidRPr="00C208E1">
              <w:rPr>
                <w:rFonts w:asciiTheme="minorHAnsi" w:hAnsiTheme="minorHAnsi"/>
                <w:b/>
                <w:lang w:val="en-US"/>
              </w:rPr>
              <w:t>)</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Para asegurar los protocolos de comunicación entre los clientes y las aplicaciones.</w:t>
            </w:r>
          </w:p>
        </w:tc>
        <w:tc>
          <w:tcPr>
            <w:tcW w:w="2835" w:type="dxa"/>
            <w:shd w:val="clear" w:color="auto" w:fill="auto"/>
            <w:vAlign w:val="center"/>
            <w:hideMark/>
          </w:tcPr>
          <w:p w:rsidR="00D01816" w:rsidRPr="003973F8" w:rsidRDefault="00D01816" w:rsidP="00AE0EE4">
            <w:pPr>
              <w:rPr>
                <w:rFonts w:asciiTheme="minorHAnsi" w:hAnsiTheme="minorHAnsi"/>
                <w:highlight w:val="yellow"/>
              </w:rPr>
            </w:pPr>
            <w:r w:rsidRPr="003973F8">
              <w:rPr>
                <w:rFonts w:asciiTheme="minorHAnsi" w:hAnsiTheme="minorHAnsi"/>
              </w:rPr>
              <w:t>Comunicarse frente a los diferentes sistemas empleando protocolos encriptados estándar para cada uno.</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C208E1" w:rsidRDefault="00D01816" w:rsidP="00AE0EE4">
            <w:pPr>
              <w:rPr>
                <w:rFonts w:asciiTheme="minorHAnsi" w:hAnsiTheme="minorHAnsi"/>
                <w:b/>
                <w:lang w:val="en-US"/>
              </w:rPr>
            </w:pPr>
            <w:r w:rsidRPr="00C208E1">
              <w:rPr>
                <w:rFonts w:asciiTheme="minorHAnsi" w:hAnsiTheme="minorHAnsi"/>
                <w:b/>
                <w:lang w:val="en-US"/>
              </w:rPr>
              <w:t>Oracle Service Registry (Service Registry)</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Directorio de registro de servicios para localización desacoplada y reutilizable.</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Almacenar la especificación de los servicios para que puedan ser utilizados por los usuarios.</w:t>
            </w:r>
          </w:p>
        </w:tc>
      </w:tr>
      <w:tr w:rsidR="00D01816" w:rsidRPr="003973F8" w:rsidTr="00AE0EE4">
        <w:trPr>
          <w:cantSplit/>
          <w:trHeight w:val="20"/>
          <w:jc w:val="center"/>
        </w:trPr>
        <w:tc>
          <w:tcPr>
            <w:tcW w:w="2835" w:type="dxa"/>
            <w:shd w:val="clear" w:color="auto" w:fill="DBE5F1" w:themeFill="accent1" w:themeFillTint="33"/>
            <w:vAlign w:val="center"/>
            <w:hideMark/>
          </w:tcPr>
          <w:p w:rsidR="00D01816" w:rsidRPr="003973F8" w:rsidRDefault="00D01816" w:rsidP="00AE0EE4">
            <w:pPr>
              <w:rPr>
                <w:rFonts w:asciiTheme="minorHAnsi" w:hAnsiTheme="minorHAnsi"/>
                <w:b/>
              </w:rPr>
            </w:pPr>
            <w:r w:rsidRPr="003973F8">
              <w:rPr>
                <w:rFonts w:asciiTheme="minorHAnsi" w:hAnsiTheme="minorHAnsi"/>
                <w:b/>
              </w:rPr>
              <w:t>Servidor DBMS</w:t>
            </w:r>
          </w:p>
        </w:tc>
        <w:tc>
          <w:tcPr>
            <w:tcW w:w="4253"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Plataforma de procesamiento de consultas de información en los archivos y bases de datos.</w:t>
            </w:r>
          </w:p>
        </w:tc>
        <w:tc>
          <w:tcPr>
            <w:tcW w:w="2835" w:type="dxa"/>
            <w:shd w:val="clear" w:color="auto" w:fill="auto"/>
            <w:vAlign w:val="center"/>
            <w:hideMark/>
          </w:tcPr>
          <w:p w:rsidR="00D01816" w:rsidRPr="003973F8" w:rsidRDefault="00D01816" w:rsidP="00AE0EE4">
            <w:pPr>
              <w:rPr>
                <w:rFonts w:asciiTheme="minorHAnsi" w:hAnsiTheme="minorHAnsi"/>
              </w:rPr>
            </w:pPr>
            <w:r w:rsidRPr="003973F8">
              <w:rPr>
                <w:rFonts w:asciiTheme="minorHAnsi" w:hAnsiTheme="minorHAnsi"/>
              </w:rPr>
              <w:t>Obtener información para generar informes que ofrezcan una vista 360° del cliente</w:t>
            </w:r>
          </w:p>
        </w:tc>
      </w:tr>
    </w:tbl>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Con el fin de dar cumplimiento con la implementación de los motivadores de negocio, se requiere satisfacer los siguientes requerimientos no funcionales:</w:t>
      </w:r>
    </w:p>
    <w:p w:rsidR="00D01816" w:rsidRPr="003973F8" w:rsidRDefault="00D01816" w:rsidP="00D01816">
      <w:pPr>
        <w:rPr>
          <w:rFonts w:asciiTheme="minorHAnsi" w:hAnsiTheme="minorHAnsi"/>
          <w:sz w:val="22"/>
        </w:rPr>
      </w:pP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Procesamiento y optimización de consultas para implementar una vista 360° del cliente donde se generan una gran cantidad de reportes.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lastRenderedPageBreak/>
        <w:t xml:space="preserve">La comunicación debe ser estandarizada para facilitar el crecimiento y adaptación del </w:t>
      </w:r>
      <w:proofErr w:type="spellStart"/>
      <w:r w:rsidRPr="003973F8">
        <w:rPr>
          <w:rFonts w:asciiTheme="minorHAnsi" w:hAnsiTheme="minorHAnsi"/>
          <w:sz w:val="22"/>
        </w:rPr>
        <w:t>MarketPlace</w:t>
      </w:r>
      <w:proofErr w:type="spellEnd"/>
      <w:r w:rsidRPr="003973F8">
        <w:rPr>
          <w:rFonts w:asciiTheme="minorHAnsi" w:hAnsiTheme="minorHAnsi"/>
          <w:sz w:val="22"/>
        </w:rPr>
        <w:t xml:space="preserve"> en más países.</w:t>
      </w:r>
    </w:p>
    <w:p w:rsidR="00D01816" w:rsidRPr="003973F8" w:rsidRDefault="00D01816" w:rsidP="00D01816">
      <w:pPr>
        <w:pStyle w:val="Prrafodelista"/>
        <w:numPr>
          <w:ilvl w:val="0"/>
          <w:numId w:val="14"/>
        </w:numPr>
        <w:ind w:left="284" w:hanging="284"/>
        <w:rPr>
          <w:rFonts w:asciiTheme="minorHAnsi" w:hAnsiTheme="minorHAnsi"/>
          <w:sz w:val="22"/>
        </w:rPr>
      </w:pPr>
      <w:r w:rsidRPr="003973F8">
        <w:rPr>
          <w:rFonts w:asciiTheme="minorHAnsi" w:hAnsiTheme="minorHAnsi"/>
          <w:sz w:val="22"/>
        </w:rPr>
        <w:t>Permite soportar la posibilidad de adjuntar comprobante de pago de los bancos en el proceso de pago en línea.</w:t>
      </w:r>
    </w:p>
    <w:p w:rsidR="00D01816" w:rsidRPr="003973F8" w:rsidRDefault="00D01816" w:rsidP="00D01816">
      <w:pPr>
        <w:rPr>
          <w:rFonts w:asciiTheme="minorHAnsi" w:hAnsiTheme="minorHAnsi"/>
          <w:sz w:val="22"/>
        </w:rPr>
      </w:pPr>
    </w:p>
    <w:p w:rsidR="00D01816" w:rsidRPr="003973F8" w:rsidRDefault="00D01816" w:rsidP="00D01816">
      <w:pPr>
        <w:rPr>
          <w:rFonts w:asciiTheme="minorHAnsi" w:hAnsiTheme="minorHAnsi"/>
          <w:sz w:val="22"/>
        </w:rPr>
      </w:pPr>
      <w:r w:rsidRPr="003973F8">
        <w:rPr>
          <w:rFonts w:asciiTheme="minorHAnsi" w:hAnsiTheme="minorHAnsi"/>
          <w:sz w:val="22"/>
        </w:rPr>
        <w:t>Para satisfacer los requerimientos no funcionales a continuación se describe las plataformas involucradas:</w:t>
      </w:r>
    </w:p>
    <w:p w:rsidR="00D01816" w:rsidRDefault="00D01816" w:rsidP="00D01816">
      <w:pPr>
        <w:rPr>
          <w:rFonts w:asciiTheme="minorHAnsi" w:hAnsiTheme="minorHAnsi"/>
          <w:sz w:val="22"/>
        </w:rPr>
      </w:pPr>
    </w:p>
    <w:p w:rsidR="00D01816" w:rsidRDefault="00D01816" w:rsidP="00D01816">
      <w:pPr>
        <w:pStyle w:val="Epgrafe"/>
        <w:keepNext/>
        <w:spacing w:after="120"/>
        <w:jc w:val="center"/>
        <w:rPr>
          <w:rFonts w:asciiTheme="minorHAnsi" w:hAnsiTheme="minorHAnsi"/>
          <w:color w:val="auto"/>
          <w:sz w:val="20"/>
        </w:rPr>
      </w:pPr>
      <w:bookmarkStart w:id="19" w:name="_Toc295575939"/>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Pr>
          <w:rFonts w:asciiTheme="minorHAnsi" w:hAnsiTheme="minorHAnsi"/>
          <w:noProof/>
          <w:color w:val="auto"/>
          <w:sz w:val="20"/>
        </w:rPr>
        <w:t>3</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Plataformas involucradas en el </w:t>
      </w:r>
      <w:proofErr w:type="spellStart"/>
      <w:r>
        <w:rPr>
          <w:rFonts w:asciiTheme="minorHAnsi" w:hAnsiTheme="minorHAnsi"/>
          <w:color w:val="auto"/>
          <w:sz w:val="20"/>
        </w:rPr>
        <w:t>To</w:t>
      </w:r>
      <w:proofErr w:type="spellEnd"/>
      <w:r>
        <w:rPr>
          <w:rFonts w:asciiTheme="minorHAnsi" w:hAnsiTheme="minorHAnsi"/>
          <w:color w:val="auto"/>
          <w:sz w:val="20"/>
        </w:rPr>
        <w:t>-Be</w:t>
      </w:r>
      <w:bookmarkEnd w:id="19"/>
    </w:p>
    <w:tbl>
      <w:tblPr>
        <w:tblW w:w="0" w:type="auto"/>
        <w:jc w:val="center"/>
        <w:tblLayout w:type="fixed"/>
        <w:tblCellMar>
          <w:top w:w="28" w:type="dxa"/>
          <w:left w:w="85" w:type="dxa"/>
          <w:bottom w:w="28" w:type="dxa"/>
          <w:right w:w="85" w:type="dxa"/>
        </w:tblCellMar>
        <w:tblLook w:val="04A0"/>
      </w:tblPr>
      <w:tblGrid>
        <w:gridCol w:w="2268"/>
        <w:gridCol w:w="3969"/>
        <w:gridCol w:w="3686"/>
      </w:tblGrid>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PLATAFORMA CONSIDERADA TO-BE</w:t>
            </w:r>
          </w:p>
        </w:tc>
        <w:tc>
          <w:tcPr>
            <w:tcW w:w="3969"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DESCRIPCION</w:t>
            </w:r>
          </w:p>
        </w:tc>
        <w:tc>
          <w:tcPr>
            <w:tcW w:w="3686"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MOTIVADORES NEGOCIO / REQUERIMIENTO / NECESIDAD</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 xml:space="preserve">Mensajería </w:t>
            </w:r>
            <w:proofErr w:type="spellStart"/>
            <w:r w:rsidRPr="003973F8">
              <w:rPr>
                <w:rFonts w:asciiTheme="minorHAnsi" w:hAnsiTheme="minorHAnsi"/>
                <w:b/>
              </w:rPr>
              <w:t>estandar</w:t>
            </w:r>
            <w:proofErr w:type="spellEnd"/>
            <w:r w:rsidRPr="003973F8">
              <w:rPr>
                <w:rFonts w:asciiTheme="minorHAnsi" w:hAnsiTheme="minorHAnsi"/>
                <w:b/>
              </w:rPr>
              <w:t xml:space="preserve"> basada en XML/EDIFACT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proofErr w:type="spellStart"/>
            <w:r w:rsidRPr="003973F8">
              <w:rPr>
                <w:rFonts w:asciiTheme="minorHAnsi" w:hAnsiTheme="minorHAnsi"/>
              </w:rPr>
              <w:t>Estandar</w:t>
            </w:r>
            <w:proofErr w:type="spellEnd"/>
            <w:r w:rsidRPr="003973F8">
              <w:rPr>
                <w:rFonts w:asciiTheme="minorHAnsi" w:hAnsiTheme="minorHAnsi"/>
              </w:rPr>
              <w:t xml:space="preserve"> mundial con las normas relativas al intercambio electrónico de datos para la administración, comercio y transporte.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 xml:space="preserve">La comunicación debe ser estandarizada para facilitar el crecimiento y adaptación del </w:t>
            </w:r>
            <w:proofErr w:type="spellStart"/>
            <w:r w:rsidRPr="003973F8">
              <w:rPr>
                <w:rFonts w:asciiTheme="minorHAnsi" w:hAnsiTheme="minorHAnsi"/>
              </w:rPr>
              <w:t>MarketPlace</w:t>
            </w:r>
            <w:proofErr w:type="spellEnd"/>
            <w:r w:rsidRPr="003973F8">
              <w:rPr>
                <w:rFonts w:asciiTheme="minorHAnsi" w:hAnsiTheme="minorHAnsi"/>
              </w:rPr>
              <w:t xml:space="preserve"> en más países.</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01816" w:rsidRPr="003973F8" w:rsidRDefault="00D01816" w:rsidP="00AE0EE4">
            <w:pPr>
              <w:jc w:val="center"/>
              <w:rPr>
                <w:rFonts w:asciiTheme="minorHAnsi" w:hAnsiTheme="minorHAnsi"/>
                <w:b/>
              </w:rPr>
            </w:pPr>
            <w:r w:rsidRPr="003973F8">
              <w:rPr>
                <w:rFonts w:asciiTheme="minorHAnsi" w:hAnsiTheme="minorHAnsi"/>
                <w:b/>
              </w:rPr>
              <w:t>Servidor de almacenamiento (Oracle Content Management)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Plataforma de gestión de contenidos que ofrece beneficios para procesos automatizados, mayor productividad, infraestructura unificada y conexión en caliente.</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01816" w:rsidRPr="003973F8" w:rsidRDefault="00D01816" w:rsidP="00AE0EE4">
            <w:pPr>
              <w:rPr>
                <w:rFonts w:asciiTheme="minorHAnsi" w:hAnsiTheme="minorHAnsi"/>
              </w:rPr>
            </w:pPr>
            <w:r w:rsidRPr="003973F8">
              <w:rPr>
                <w:rFonts w:asciiTheme="minorHAnsi" w:hAnsiTheme="minorHAnsi"/>
              </w:rPr>
              <w:t>Permite soportar la posibilidad de adjuntar comprobante de pago de los bancos en el proceso de pago en línea.</w:t>
            </w:r>
          </w:p>
        </w:tc>
      </w:tr>
      <w:tr w:rsidR="00D01816" w:rsidRPr="003973F8" w:rsidTr="00AE0EE4">
        <w:trPr>
          <w:cantSplit/>
          <w:trHeight w:val="20"/>
          <w:jc w:val="center"/>
        </w:trPr>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1816" w:rsidRPr="003973F8" w:rsidRDefault="00D01816" w:rsidP="00AE0EE4">
            <w:pPr>
              <w:jc w:val="center"/>
              <w:rPr>
                <w:rFonts w:asciiTheme="minorHAnsi" w:hAnsiTheme="minorHAnsi"/>
                <w:b/>
              </w:rPr>
            </w:pPr>
            <w:r w:rsidRPr="003973F8">
              <w:rPr>
                <w:rFonts w:asciiTheme="minorHAnsi" w:hAnsiTheme="minorHAnsi"/>
                <w:b/>
              </w:rPr>
              <w:t>Sistema de Gestión Bases Datos (DBMS)</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Software especializado en realizar tareas administrativas y de ejecución sobre motores de bases de datos.</w:t>
            </w:r>
          </w:p>
        </w:tc>
        <w:tc>
          <w:tcPr>
            <w:tcW w:w="36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1816" w:rsidRPr="003973F8" w:rsidRDefault="00D01816" w:rsidP="00AE0EE4">
            <w:pPr>
              <w:rPr>
                <w:rFonts w:asciiTheme="minorHAnsi" w:hAnsiTheme="minorHAnsi"/>
              </w:rPr>
            </w:pPr>
            <w:r w:rsidRPr="003973F8">
              <w:rPr>
                <w:rFonts w:asciiTheme="minorHAnsi" w:hAnsiTheme="minorHAnsi"/>
              </w:rPr>
              <w:t>Procesamiento y optimización de consultas para implementar una vista 360° del cliente donde se generan una gran cantidad de reportes.</w:t>
            </w:r>
          </w:p>
        </w:tc>
      </w:tr>
    </w:tbl>
    <w:p w:rsidR="00D01816" w:rsidRPr="00877246" w:rsidRDefault="00D01816" w:rsidP="00D01816">
      <w:pPr>
        <w:jc w:val="both"/>
        <w:rPr>
          <w:rFonts w:asciiTheme="minorHAnsi" w:hAnsiTheme="minorHAnsi"/>
          <w:sz w:val="22"/>
        </w:rPr>
      </w:pPr>
    </w:p>
    <w:p w:rsidR="00A838EF" w:rsidRDefault="00A838EF" w:rsidP="00A838EF">
      <w:pPr>
        <w:rPr>
          <w:rFonts w:asciiTheme="minorHAnsi" w:hAnsiTheme="minorHAnsi"/>
          <w:sz w:val="22"/>
        </w:rPr>
      </w:pPr>
      <w:r>
        <w:rPr>
          <w:rFonts w:asciiTheme="minorHAnsi" w:hAnsiTheme="minorHAnsi"/>
          <w:sz w:val="22"/>
        </w:rPr>
        <w:br w:type="page"/>
      </w:r>
    </w:p>
    <w:p w:rsidR="00360959" w:rsidRDefault="00360959" w:rsidP="00D60A5C">
      <w:pPr>
        <w:rPr>
          <w:rFonts w:asciiTheme="minorHAnsi" w:hAnsiTheme="minorHAnsi"/>
          <w:sz w:val="22"/>
        </w:rPr>
      </w:pPr>
    </w:p>
    <w:p w:rsidR="00A838EF" w:rsidRPr="00ED1E8D" w:rsidRDefault="00A838EF" w:rsidP="00D60A5C">
      <w:pPr>
        <w:rPr>
          <w:rFonts w:asciiTheme="minorHAnsi" w:hAnsiTheme="minorHAnsi"/>
          <w:sz w:val="22"/>
        </w:rPr>
      </w:pPr>
    </w:p>
    <w:p w:rsidR="00360959" w:rsidRPr="00ED1E8D" w:rsidRDefault="00360959" w:rsidP="00AA16B6">
      <w:pPr>
        <w:pStyle w:val="Prrafodelista"/>
        <w:numPr>
          <w:ilvl w:val="0"/>
          <w:numId w:val="1"/>
        </w:numPr>
        <w:jc w:val="both"/>
        <w:outlineLvl w:val="0"/>
        <w:rPr>
          <w:rFonts w:asciiTheme="minorHAnsi" w:hAnsiTheme="minorHAnsi"/>
          <w:b/>
          <w:smallCaps/>
          <w:sz w:val="22"/>
        </w:rPr>
      </w:pPr>
      <w:bookmarkStart w:id="20" w:name="_Toc295575959"/>
      <w:r>
        <w:rPr>
          <w:rFonts w:asciiTheme="minorHAnsi" w:hAnsiTheme="minorHAnsi"/>
          <w:b/>
          <w:smallCaps/>
          <w:sz w:val="22"/>
        </w:rPr>
        <w:t>Arquitectura de Solución</w:t>
      </w:r>
      <w:bookmarkEnd w:id="20"/>
    </w:p>
    <w:p w:rsidR="00A27A0F" w:rsidRDefault="00A27A0F" w:rsidP="006169BA">
      <w:pPr>
        <w:jc w:val="both"/>
        <w:rPr>
          <w:rFonts w:asciiTheme="minorHAnsi" w:hAnsiTheme="minorHAnsi"/>
          <w:sz w:val="22"/>
        </w:rPr>
      </w:pPr>
    </w:p>
    <w:p w:rsidR="00C208E1" w:rsidRPr="00ED1E8D" w:rsidRDefault="00C208E1" w:rsidP="00AA16B6">
      <w:pPr>
        <w:pStyle w:val="Prrafodelista"/>
        <w:numPr>
          <w:ilvl w:val="1"/>
          <w:numId w:val="1"/>
        </w:numPr>
        <w:ind w:left="567" w:hanging="425"/>
        <w:jc w:val="both"/>
        <w:outlineLvl w:val="1"/>
        <w:rPr>
          <w:rFonts w:asciiTheme="minorHAnsi" w:hAnsiTheme="minorHAnsi"/>
          <w:b/>
          <w:smallCaps/>
          <w:sz w:val="22"/>
        </w:rPr>
      </w:pPr>
      <w:bookmarkStart w:id="21" w:name="_Toc295575960"/>
      <w:r>
        <w:rPr>
          <w:rFonts w:asciiTheme="minorHAnsi" w:hAnsiTheme="minorHAnsi"/>
          <w:b/>
          <w:smallCaps/>
          <w:sz w:val="22"/>
        </w:rPr>
        <w:t>Resumen Ejecutivo</w:t>
      </w:r>
      <w:bookmarkEnd w:id="21"/>
    </w:p>
    <w:p w:rsidR="00C208E1" w:rsidRDefault="00C208E1" w:rsidP="006169BA">
      <w:pPr>
        <w:jc w:val="both"/>
        <w:rPr>
          <w:rFonts w:asciiTheme="minorHAnsi" w:hAnsiTheme="minorHAnsi"/>
          <w:sz w:val="22"/>
        </w:rPr>
      </w:pPr>
    </w:p>
    <w:p w:rsidR="00A838EF" w:rsidRDefault="003A1D26" w:rsidP="00F06E4C">
      <w:pPr>
        <w:jc w:val="both"/>
        <w:rPr>
          <w:rFonts w:asciiTheme="minorHAnsi" w:hAnsiTheme="minorHAnsi"/>
          <w:sz w:val="22"/>
        </w:rPr>
      </w:pPr>
      <w:r>
        <w:rPr>
          <w:rFonts w:asciiTheme="minorHAnsi" w:hAnsiTheme="minorHAnsi"/>
          <w:sz w:val="22"/>
        </w:rPr>
        <w:t>De acuerdo a la arquitectura empresarial objetivo se desarrollo una</w:t>
      </w:r>
      <w:r w:rsidR="00335753">
        <w:rPr>
          <w:rFonts w:asciiTheme="minorHAnsi" w:hAnsiTheme="minorHAnsi"/>
          <w:sz w:val="22"/>
        </w:rPr>
        <w:t xml:space="preserve"> solución de TI  que </w:t>
      </w:r>
      <w:r>
        <w:rPr>
          <w:rFonts w:asciiTheme="minorHAnsi" w:hAnsiTheme="minorHAnsi"/>
          <w:sz w:val="22"/>
        </w:rPr>
        <w:t xml:space="preserve">integra los proyectos que cubren las brechas de las diferentes arquitecturas, </w:t>
      </w:r>
      <w:r w:rsidR="00BF7CC4">
        <w:rPr>
          <w:rFonts w:asciiTheme="minorHAnsi" w:hAnsiTheme="minorHAnsi"/>
          <w:sz w:val="22"/>
        </w:rPr>
        <w:t>esta solución está orientada de acuerdo a los requerimientos no funcionales y lo descubierto en la arquitectura empresarial.</w:t>
      </w:r>
    </w:p>
    <w:p w:rsidR="00BF7CC4" w:rsidRDefault="00BF7CC4" w:rsidP="00F06E4C">
      <w:pPr>
        <w:jc w:val="both"/>
        <w:rPr>
          <w:rFonts w:asciiTheme="minorHAnsi" w:hAnsiTheme="minorHAnsi"/>
          <w:sz w:val="22"/>
        </w:rPr>
      </w:pPr>
    </w:p>
    <w:p w:rsidR="0088296E" w:rsidRDefault="00BF7CC4" w:rsidP="00F06E4C">
      <w:pPr>
        <w:jc w:val="both"/>
        <w:rPr>
          <w:rFonts w:asciiTheme="minorHAnsi" w:hAnsiTheme="minorHAnsi"/>
          <w:sz w:val="22"/>
        </w:rPr>
      </w:pPr>
      <w:r>
        <w:rPr>
          <w:rFonts w:asciiTheme="minorHAnsi" w:hAnsiTheme="minorHAnsi"/>
          <w:sz w:val="22"/>
        </w:rPr>
        <w:t>La solución está basada en el estilo arquitectural SOA</w:t>
      </w:r>
      <w:r w:rsidR="003D1A69">
        <w:rPr>
          <w:rFonts w:asciiTheme="minorHAnsi" w:hAnsiTheme="minorHAnsi"/>
          <w:sz w:val="22"/>
        </w:rPr>
        <w:t xml:space="preserve">, </w:t>
      </w:r>
      <w:r w:rsidR="00F60729">
        <w:rPr>
          <w:rFonts w:asciiTheme="minorHAnsi" w:hAnsiTheme="minorHAnsi"/>
          <w:sz w:val="22"/>
        </w:rPr>
        <w:t xml:space="preserve">con el fin de favorecer la flexibilidad, reusabilidad y permitir una un bajo acoplamiento entre los sistemas del </w:t>
      </w:r>
      <w:proofErr w:type="spellStart"/>
      <w:r w:rsidR="00F60729">
        <w:rPr>
          <w:rFonts w:asciiTheme="minorHAnsi" w:hAnsiTheme="minorHAnsi"/>
          <w:sz w:val="22"/>
        </w:rPr>
        <w:t>Market</w:t>
      </w:r>
      <w:proofErr w:type="spellEnd"/>
      <w:r w:rsidR="00F60729">
        <w:rPr>
          <w:rFonts w:asciiTheme="minorHAnsi" w:hAnsiTheme="minorHAnsi"/>
          <w:sz w:val="22"/>
        </w:rPr>
        <w:t xml:space="preserve"> Place de los Alpes, además de facilitar la integración y permitir una composición sencilla de los procesos definidos en la arquitectura empresarial, haciendo uso de las herramientas actuales</w:t>
      </w:r>
      <w:r w:rsidR="0088296E">
        <w:rPr>
          <w:rFonts w:asciiTheme="minorHAnsi" w:hAnsiTheme="minorHAnsi"/>
          <w:sz w:val="22"/>
        </w:rPr>
        <w:t>.</w:t>
      </w:r>
    </w:p>
    <w:p w:rsidR="0088296E" w:rsidRDefault="0088296E" w:rsidP="00F06E4C">
      <w:pPr>
        <w:jc w:val="both"/>
        <w:rPr>
          <w:rFonts w:asciiTheme="minorHAnsi" w:hAnsiTheme="minorHAnsi"/>
          <w:sz w:val="22"/>
        </w:rPr>
      </w:pPr>
    </w:p>
    <w:p w:rsidR="0088296E" w:rsidRDefault="0088296E" w:rsidP="00F06E4C">
      <w:pPr>
        <w:jc w:val="both"/>
        <w:rPr>
          <w:rFonts w:asciiTheme="minorHAnsi" w:hAnsiTheme="minorHAnsi"/>
          <w:sz w:val="22"/>
        </w:rPr>
      </w:pPr>
      <w:r>
        <w:rPr>
          <w:rFonts w:asciiTheme="minorHAnsi" w:hAnsiTheme="minorHAnsi"/>
          <w:sz w:val="22"/>
        </w:rPr>
        <w:t xml:space="preserve">Dentro de las vistas propuestas se presenta una vista de procesos para orientar a los </w:t>
      </w:r>
      <w:proofErr w:type="spellStart"/>
      <w:r>
        <w:rPr>
          <w:rFonts w:asciiTheme="minorHAnsi" w:hAnsiTheme="minorHAnsi"/>
          <w:sz w:val="22"/>
        </w:rPr>
        <w:t>stakeholders</w:t>
      </w:r>
      <w:proofErr w:type="spellEnd"/>
      <w:r>
        <w:rPr>
          <w:rFonts w:asciiTheme="minorHAnsi" w:hAnsiTheme="minorHAnsi"/>
          <w:sz w:val="22"/>
        </w:rPr>
        <w:t xml:space="preserve"> mayormente orientados a negocio, una vista de componentes que presenta los diferentes </w:t>
      </w:r>
    </w:p>
    <w:p w:rsidR="0088296E" w:rsidRDefault="0088296E" w:rsidP="00F06E4C">
      <w:pPr>
        <w:jc w:val="both"/>
        <w:rPr>
          <w:rFonts w:asciiTheme="minorHAnsi" w:hAnsiTheme="minorHAnsi"/>
          <w:sz w:val="22"/>
        </w:rPr>
      </w:pPr>
    </w:p>
    <w:p w:rsidR="000E76D5" w:rsidRPr="00ED1E8D" w:rsidRDefault="000E76D5" w:rsidP="00F06E4C">
      <w:pPr>
        <w:jc w:val="both"/>
        <w:rPr>
          <w:rFonts w:asciiTheme="minorHAnsi" w:hAnsiTheme="minorHAnsi"/>
          <w:sz w:val="22"/>
        </w:rPr>
      </w:pPr>
    </w:p>
    <w:p w:rsidR="005E1C7B" w:rsidRDefault="00360959" w:rsidP="00AA16B6">
      <w:pPr>
        <w:pStyle w:val="Prrafodelista"/>
        <w:numPr>
          <w:ilvl w:val="1"/>
          <w:numId w:val="1"/>
        </w:numPr>
        <w:ind w:left="630" w:hanging="450"/>
        <w:jc w:val="both"/>
        <w:outlineLvl w:val="1"/>
        <w:rPr>
          <w:rFonts w:asciiTheme="minorHAnsi" w:hAnsiTheme="minorHAnsi"/>
          <w:b/>
          <w:smallCaps/>
          <w:sz w:val="22"/>
        </w:rPr>
      </w:pPr>
      <w:bookmarkStart w:id="22" w:name="_Toc295575961"/>
      <w:r>
        <w:rPr>
          <w:rFonts w:asciiTheme="minorHAnsi" w:hAnsiTheme="minorHAnsi"/>
          <w:b/>
          <w:smallCaps/>
          <w:sz w:val="22"/>
        </w:rPr>
        <w:t>Blue-</w:t>
      </w:r>
      <w:proofErr w:type="spellStart"/>
      <w:r>
        <w:rPr>
          <w:rFonts w:asciiTheme="minorHAnsi" w:hAnsiTheme="minorHAnsi"/>
          <w:b/>
          <w:smallCaps/>
          <w:sz w:val="22"/>
        </w:rPr>
        <w:t>Print</w:t>
      </w:r>
      <w:proofErr w:type="spellEnd"/>
      <w:r>
        <w:rPr>
          <w:rFonts w:asciiTheme="minorHAnsi" w:hAnsiTheme="minorHAnsi"/>
          <w:b/>
          <w:smallCaps/>
          <w:sz w:val="22"/>
        </w:rPr>
        <w:t xml:space="preserve"> de Arquitectura</w:t>
      </w:r>
      <w:bookmarkEnd w:id="22"/>
    </w:p>
    <w:p w:rsidR="00E33A05" w:rsidRDefault="00E33A05" w:rsidP="00817ED2">
      <w:pPr>
        <w:rPr>
          <w:rFonts w:asciiTheme="minorHAnsi" w:hAnsiTheme="minorHAnsi"/>
          <w:sz w:val="22"/>
        </w:rPr>
      </w:pPr>
    </w:p>
    <w:p w:rsidR="00E34196" w:rsidRDefault="00E34196" w:rsidP="00817ED2">
      <w:pPr>
        <w:rPr>
          <w:rFonts w:asciiTheme="minorHAnsi" w:hAnsiTheme="minorHAnsi"/>
          <w:i/>
          <w:color w:val="0070C0"/>
          <w:sz w:val="22"/>
        </w:rPr>
      </w:pPr>
      <w:r>
        <w:rPr>
          <w:rFonts w:asciiTheme="minorHAnsi" w:hAnsiTheme="minorHAnsi"/>
          <w:i/>
          <w:color w:val="0070C0"/>
          <w:sz w:val="22"/>
        </w:rPr>
        <w:t>Carlos,</w:t>
      </w:r>
    </w:p>
    <w:p w:rsidR="00E34196" w:rsidRDefault="00E34196" w:rsidP="00817ED2">
      <w:pPr>
        <w:rPr>
          <w:rFonts w:asciiTheme="minorHAnsi" w:hAnsiTheme="minorHAnsi"/>
          <w:i/>
          <w:color w:val="0070C0"/>
          <w:sz w:val="22"/>
        </w:rPr>
      </w:pPr>
    </w:p>
    <w:p w:rsidR="00C51B35" w:rsidRDefault="00176598" w:rsidP="00817ED2">
      <w:pPr>
        <w:rPr>
          <w:rFonts w:asciiTheme="minorHAnsi" w:hAnsiTheme="minorHAnsi"/>
          <w:i/>
          <w:color w:val="0070C0"/>
          <w:sz w:val="22"/>
        </w:rPr>
      </w:pPr>
      <w:r w:rsidRPr="00D60A5C">
        <w:rPr>
          <w:rFonts w:asciiTheme="minorHAnsi" w:hAnsiTheme="minorHAnsi"/>
          <w:i/>
          <w:color w:val="0070C0"/>
          <w:sz w:val="22"/>
        </w:rPr>
        <w:t xml:space="preserve">Además de los requerimientos no funcionales la idea es poner la imagen del </w:t>
      </w:r>
      <w:proofErr w:type="spellStart"/>
      <w:r w:rsidRPr="00D60A5C">
        <w:rPr>
          <w:rFonts w:asciiTheme="minorHAnsi" w:hAnsiTheme="minorHAnsi"/>
          <w:i/>
          <w:color w:val="0070C0"/>
          <w:sz w:val="22"/>
        </w:rPr>
        <w:t>blue-print</w:t>
      </w:r>
      <w:proofErr w:type="spellEnd"/>
      <w:r w:rsidRPr="00D60A5C">
        <w:rPr>
          <w:rFonts w:asciiTheme="minorHAnsi" w:hAnsiTheme="minorHAnsi"/>
          <w:i/>
          <w:color w:val="0070C0"/>
          <w:sz w:val="22"/>
        </w:rPr>
        <w:t xml:space="preserve"> del diagr</w:t>
      </w:r>
      <w:r w:rsidR="00CB08D2">
        <w:rPr>
          <w:rFonts w:asciiTheme="minorHAnsi" w:hAnsiTheme="minorHAnsi"/>
          <w:i/>
          <w:color w:val="0070C0"/>
          <w:sz w:val="22"/>
        </w:rPr>
        <w:t>a</w:t>
      </w:r>
      <w:r w:rsidRPr="00D60A5C">
        <w:rPr>
          <w:rFonts w:asciiTheme="minorHAnsi" w:hAnsiTheme="minorHAnsi"/>
          <w:i/>
          <w:color w:val="0070C0"/>
          <w:sz w:val="22"/>
        </w:rPr>
        <w:t xml:space="preserve">ma de </w:t>
      </w:r>
      <w:proofErr w:type="spellStart"/>
      <w:r w:rsidRPr="00D60A5C">
        <w:rPr>
          <w:rFonts w:asciiTheme="minorHAnsi" w:hAnsiTheme="minorHAnsi"/>
          <w:i/>
          <w:color w:val="0070C0"/>
          <w:sz w:val="22"/>
        </w:rPr>
        <w:t>soat</w:t>
      </w:r>
      <w:proofErr w:type="spellEnd"/>
      <w:r w:rsidRPr="00D60A5C">
        <w:rPr>
          <w:rFonts w:asciiTheme="minorHAnsi" w:hAnsiTheme="minorHAnsi"/>
          <w:i/>
          <w:color w:val="0070C0"/>
          <w:sz w:val="22"/>
        </w:rPr>
        <w:t xml:space="preserve"> con sus descripciones</w:t>
      </w:r>
    </w:p>
    <w:p w:rsidR="00C51B35" w:rsidRDefault="00C51B35" w:rsidP="00817ED2">
      <w:pPr>
        <w:rPr>
          <w:rFonts w:asciiTheme="minorHAnsi" w:hAnsiTheme="minorHAnsi"/>
          <w:i/>
          <w:color w:val="0070C0"/>
          <w:sz w:val="22"/>
        </w:rPr>
      </w:pPr>
    </w:p>
    <w:p w:rsidR="00176598" w:rsidRPr="00D60A5C" w:rsidRDefault="00C51B35" w:rsidP="00817ED2">
      <w:pPr>
        <w:rPr>
          <w:rFonts w:asciiTheme="minorHAnsi" w:hAnsiTheme="minorHAnsi"/>
          <w:i/>
          <w:color w:val="0070C0"/>
          <w:sz w:val="22"/>
        </w:rPr>
      </w:pPr>
      <w:r>
        <w:rPr>
          <w:rFonts w:asciiTheme="minorHAnsi" w:hAnsiTheme="minorHAnsi"/>
          <w:i/>
          <w:color w:val="0070C0"/>
          <w:sz w:val="22"/>
        </w:rPr>
        <w:t>PENDIENTE, LO TENGO EN EL OTRO COMPUTADOR (</w:t>
      </w:r>
      <w:proofErr w:type="spellStart"/>
      <w:r w:rsidR="00E34196">
        <w:rPr>
          <w:rFonts w:asciiTheme="minorHAnsi" w:hAnsiTheme="minorHAnsi"/>
          <w:i/>
          <w:color w:val="0070C0"/>
          <w:sz w:val="22"/>
        </w:rPr>
        <w:t>carlos</w:t>
      </w:r>
      <w:proofErr w:type="spellEnd"/>
      <w:r w:rsidR="00E34196">
        <w:rPr>
          <w:rFonts w:asciiTheme="minorHAnsi" w:hAnsiTheme="minorHAnsi"/>
          <w:i/>
          <w:color w:val="0070C0"/>
          <w:sz w:val="22"/>
        </w:rPr>
        <w:t xml:space="preserve"> </w:t>
      </w:r>
      <w:proofErr w:type="spellStart"/>
      <w:r w:rsidR="00E34196">
        <w:rPr>
          <w:rFonts w:asciiTheme="minorHAnsi" w:hAnsiTheme="minorHAnsi"/>
          <w:i/>
          <w:color w:val="0070C0"/>
          <w:sz w:val="22"/>
        </w:rPr>
        <w:t>INCLUYe</w:t>
      </w:r>
      <w:proofErr w:type="spellEnd"/>
      <w:r>
        <w:rPr>
          <w:rFonts w:asciiTheme="minorHAnsi" w:hAnsiTheme="minorHAnsi"/>
          <w:i/>
          <w:color w:val="0070C0"/>
          <w:sz w:val="22"/>
        </w:rPr>
        <w:t xml:space="preserve"> EL </w:t>
      </w:r>
      <w:r w:rsidR="00E34196">
        <w:rPr>
          <w:rFonts w:asciiTheme="minorHAnsi" w:hAnsiTheme="minorHAnsi"/>
          <w:i/>
          <w:color w:val="0070C0"/>
          <w:sz w:val="22"/>
        </w:rPr>
        <w:t>lunes</w:t>
      </w:r>
      <w:r>
        <w:rPr>
          <w:rFonts w:asciiTheme="minorHAnsi" w:hAnsiTheme="minorHAnsi"/>
          <w:i/>
          <w:color w:val="0070C0"/>
          <w:sz w:val="22"/>
        </w:rPr>
        <w:t>)</w:t>
      </w:r>
      <w:r w:rsidR="00176598" w:rsidRPr="00D60A5C">
        <w:rPr>
          <w:rFonts w:asciiTheme="minorHAnsi" w:hAnsiTheme="minorHAnsi"/>
          <w:i/>
          <w:color w:val="0070C0"/>
          <w:sz w:val="22"/>
        </w:rPr>
        <w:t>.</w:t>
      </w:r>
    </w:p>
    <w:p w:rsidR="00896F74" w:rsidRPr="00817ED2" w:rsidRDefault="00896F74" w:rsidP="00817ED2">
      <w:pPr>
        <w:rPr>
          <w:rFonts w:asciiTheme="minorHAnsi" w:hAnsiTheme="minorHAnsi"/>
          <w:sz w:val="22"/>
        </w:rPr>
      </w:pPr>
    </w:p>
    <w:p w:rsidR="005E1C7B" w:rsidRDefault="00E33A05" w:rsidP="00AA16B6">
      <w:pPr>
        <w:pStyle w:val="Prrafodelista"/>
        <w:numPr>
          <w:ilvl w:val="2"/>
          <w:numId w:val="1"/>
        </w:numPr>
        <w:ind w:left="851" w:hanging="567"/>
        <w:jc w:val="both"/>
        <w:outlineLvl w:val="1"/>
        <w:rPr>
          <w:rFonts w:asciiTheme="minorHAnsi" w:hAnsiTheme="minorHAnsi"/>
          <w:b/>
          <w:smallCaps/>
          <w:sz w:val="22"/>
        </w:rPr>
      </w:pPr>
      <w:bookmarkStart w:id="23" w:name="_Toc295575962"/>
      <w:r>
        <w:rPr>
          <w:rFonts w:asciiTheme="minorHAnsi" w:hAnsiTheme="minorHAnsi"/>
          <w:b/>
          <w:smallCaps/>
          <w:sz w:val="22"/>
        </w:rPr>
        <w:t>Requerimientos no funcionales</w:t>
      </w:r>
      <w:bookmarkEnd w:id="23"/>
    </w:p>
    <w:p w:rsidR="00E33A05" w:rsidRPr="00817ED2" w:rsidRDefault="00E33A05" w:rsidP="00817ED2">
      <w:pPr>
        <w:rPr>
          <w:rFonts w:asciiTheme="minorHAnsi" w:hAnsiTheme="minorHAnsi"/>
          <w:sz w:val="22"/>
        </w:rPr>
      </w:pPr>
    </w:p>
    <w:p w:rsidR="00E33A05" w:rsidRPr="00817ED2" w:rsidRDefault="00E33A05" w:rsidP="00817ED2">
      <w:pPr>
        <w:jc w:val="both"/>
        <w:rPr>
          <w:rFonts w:asciiTheme="minorHAnsi" w:hAnsiTheme="minorHAnsi"/>
          <w:sz w:val="22"/>
        </w:rPr>
      </w:pPr>
      <w:r w:rsidRPr="00817ED2">
        <w:rPr>
          <w:rFonts w:asciiTheme="minorHAnsi" w:hAnsiTheme="minorHAnsi"/>
          <w:sz w:val="22"/>
        </w:rPr>
        <w:t xml:space="preserve">Para el correcto funcionamiento del </w:t>
      </w:r>
      <w:proofErr w:type="spellStart"/>
      <w:r w:rsidRPr="00817ED2">
        <w:rPr>
          <w:rFonts w:asciiTheme="minorHAnsi" w:hAnsiTheme="minorHAnsi"/>
          <w:sz w:val="22"/>
        </w:rPr>
        <w:t>MarketPlace</w:t>
      </w:r>
      <w:proofErr w:type="spellEnd"/>
      <w:r w:rsidRPr="00817ED2">
        <w:rPr>
          <w:rFonts w:asciiTheme="minorHAnsi" w:hAnsiTheme="minorHAnsi"/>
          <w:sz w:val="22"/>
        </w:rPr>
        <w:t xml:space="preserve"> de los Alpes</w:t>
      </w:r>
      <w:r w:rsidR="003868CC">
        <w:rPr>
          <w:rFonts w:asciiTheme="minorHAnsi" w:hAnsiTheme="minorHAnsi"/>
          <w:sz w:val="22"/>
        </w:rPr>
        <w:t xml:space="preserve"> Internacional</w:t>
      </w:r>
      <w:r w:rsidRPr="00817ED2">
        <w:rPr>
          <w:rFonts w:asciiTheme="minorHAnsi" w:hAnsiTheme="minorHAnsi"/>
          <w:sz w:val="22"/>
        </w:rPr>
        <w:t xml:space="preserve"> se </w:t>
      </w:r>
      <w:r w:rsidR="003868CC">
        <w:rPr>
          <w:rFonts w:asciiTheme="minorHAnsi" w:hAnsiTheme="minorHAnsi"/>
          <w:sz w:val="22"/>
        </w:rPr>
        <w:t xml:space="preserve">identificaron </w:t>
      </w:r>
      <w:r w:rsidRPr="00817ED2">
        <w:rPr>
          <w:rFonts w:asciiTheme="minorHAnsi" w:hAnsiTheme="minorHAnsi"/>
          <w:sz w:val="22"/>
        </w:rPr>
        <w:t>los siguientes requerimientos no funcionales.</w:t>
      </w:r>
    </w:p>
    <w:p w:rsidR="00E33A05" w:rsidRDefault="00E33A05" w:rsidP="00817ED2">
      <w:pPr>
        <w:jc w:val="both"/>
        <w:rPr>
          <w:rFonts w:asciiTheme="minorHAnsi" w:hAnsiTheme="minorHAnsi"/>
          <w:sz w:val="22"/>
        </w:rPr>
      </w:pPr>
    </w:p>
    <w:p w:rsid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Autenticacion</w:t>
      </w:r>
      <w:proofErr w:type="spellEnd"/>
      <w:r w:rsidRPr="003868CC">
        <w:rPr>
          <w:rFonts w:asciiTheme="minorHAnsi" w:hAnsiTheme="minorHAnsi"/>
          <w:b/>
          <w:sz w:val="22"/>
        </w:rPr>
        <w:t xml:space="preserve"> centralizada</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proveer un </w:t>
      </w:r>
      <w:r w:rsidR="00FF5315" w:rsidRPr="003868CC">
        <w:rPr>
          <w:rFonts w:asciiTheme="minorHAnsi" w:hAnsiTheme="minorHAnsi"/>
          <w:sz w:val="22"/>
        </w:rPr>
        <w:t>único</w:t>
      </w:r>
      <w:r w:rsidR="00E33A05" w:rsidRPr="003868CC">
        <w:rPr>
          <w:rFonts w:asciiTheme="minorHAnsi" w:hAnsiTheme="minorHAnsi"/>
          <w:sz w:val="22"/>
        </w:rPr>
        <w:t xml:space="preserve"> punto de acceso para los clientes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(fabricantes, Comercios, otros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Nacionales e Internacionales) para que a partir de ahí se pueda acceder a todas las funcionalidades del </w:t>
      </w:r>
      <w:proofErr w:type="spellStart"/>
      <w:r w:rsidR="00E33A05" w:rsidRPr="003868CC">
        <w:rPr>
          <w:rFonts w:asciiTheme="minorHAnsi" w:hAnsiTheme="minorHAnsi"/>
          <w:sz w:val="22"/>
        </w:rPr>
        <w:t>MarketPlace</w:t>
      </w:r>
      <w:proofErr w:type="spellEnd"/>
      <w:r w:rsidR="00E33A05" w:rsidRPr="003868CC">
        <w:rPr>
          <w:rFonts w:asciiTheme="minorHAnsi" w:hAnsiTheme="minorHAnsi"/>
          <w:sz w:val="22"/>
        </w:rPr>
        <w:t xml:space="preserve"> y consumir los diferentes servicios que este ofrece, tales como </w:t>
      </w:r>
      <w:r w:rsidR="00FF5315" w:rsidRPr="003868CC">
        <w:rPr>
          <w:rFonts w:asciiTheme="minorHAnsi" w:hAnsiTheme="minorHAnsi"/>
          <w:sz w:val="22"/>
        </w:rPr>
        <w:t>replicación</w:t>
      </w:r>
      <w:r w:rsidR="00E33A05" w:rsidRPr="003868CC">
        <w:rPr>
          <w:rFonts w:asciiTheme="minorHAnsi" w:hAnsiTheme="minorHAnsi"/>
          <w:sz w:val="22"/>
        </w:rPr>
        <w:t xml:space="preserve"> de </w:t>
      </w:r>
      <w:r w:rsidR="00FF5315" w:rsidRPr="003868CC">
        <w:rPr>
          <w:rFonts w:asciiTheme="minorHAnsi" w:hAnsiTheme="minorHAnsi"/>
          <w:sz w:val="22"/>
        </w:rPr>
        <w:t>catálogos</w:t>
      </w:r>
      <w:r w:rsidR="00E33A05" w:rsidRPr="003868CC">
        <w:rPr>
          <w:rFonts w:asciiTheme="minorHAnsi" w:hAnsiTheme="minorHAnsi"/>
          <w:sz w:val="22"/>
        </w:rPr>
        <w:t xml:space="preserve">, creación de </w:t>
      </w:r>
      <w:proofErr w:type="spellStart"/>
      <w:r w:rsidR="00E33A05" w:rsidRPr="003868CC">
        <w:rPr>
          <w:rFonts w:asciiTheme="minorHAnsi" w:hAnsiTheme="minorHAnsi"/>
          <w:sz w:val="22"/>
        </w:rPr>
        <w:t>ordenes</w:t>
      </w:r>
      <w:proofErr w:type="spellEnd"/>
      <w:r w:rsidR="00E33A05" w:rsidRPr="003868CC">
        <w:rPr>
          <w:rFonts w:asciiTheme="minorHAnsi" w:hAnsiTheme="minorHAnsi"/>
          <w:sz w:val="22"/>
        </w:rPr>
        <w:t xml:space="preserve"> de compra, registro de entidades, etc. Este requerimiento se encuentra soportado por la aplicación SSO </w:t>
      </w:r>
      <w:proofErr w:type="spellStart"/>
      <w:r w:rsidR="00E33A05" w:rsidRPr="003868CC">
        <w:rPr>
          <w:rFonts w:asciiTheme="minorHAnsi" w:hAnsiTheme="minorHAnsi"/>
          <w:sz w:val="22"/>
        </w:rPr>
        <w:t>Authentication</w:t>
      </w:r>
      <w:proofErr w:type="spellEnd"/>
      <w:r w:rsidR="006401C9" w:rsidRPr="003868CC">
        <w:rPr>
          <w:rFonts w:asciiTheme="minorHAnsi" w:hAnsiTheme="minorHAnsi"/>
          <w:sz w:val="22"/>
        </w:rPr>
        <w:t xml:space="preserve"> a través de los servicios de seguridad (S4</w:t>
      </w:r>
      <w:r w:rsidR="00FF5315" w:rsidRPr="003868CC">
        <w:rPr>
          <w:rFonts w:asciiTheme="minorHAnsi" w:hAnsiTheme="minorHAnsi"/>
          <w:sz w:val="22"/>
        </w:rPr>
        <w:t>6</w:t>
      </w:r>
      <w:r w:rsidR="006401C9" w:rsidRPr="003868CC">
        <w:rPr>
          <w:rFonts w:asciiTheme="minorHAnsi" w:hAnsiTheme="minorHAnsi"/>
          <w:sz w:val="22"/>
        </w:rPr>
        <w:t>).</w:t>
      </w:r>
    </w:p>
    <w:p w:rsidR="003868CC" w:rsidRPr="003868CC" w:rsidRDefault="003868CC" w:rsidP="003868CC">
      <w:pPr>
        <w:pStyle w:val="Prrafodelista"/>
        <w:ind w:left="284"/>
        <w:jc w:val="both"/>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digital de documentos</w:t>
      </w:r>
      <w:r w:rsidR="00E33A05" w:rsidRPr="003868CC">
        <w:rPr>
          <w:rFonts w:asciiTheme="minorHAnsi" w:hAnsiTheme="minorHAnsi"/>
          <w:b/>
          <w:sz w:val="22"/>
        </w:rPr>
        <w:t>:</w:t>
      </w:r>
      <w:r w:rsidR="00E33A05" w:rsidRPr="003868CC">
        <w:rPr>
          <w:rFonts w:asciiTheme="minorHAnsi" w:hAnsiTheme="minorHAnsi"/>
          <w:sz w:val="22"/>
        </w:rPr>
        <w:t xml:space="preserve"> Este requerimiento consiste en la </w:t>
      </w:r>
      <w:r w:rsidR="006401C9" w:rsidRPr="003868CC">
        <w:rPr>
          <w:rFonts w:asciiTheme="minorHAnsi" w:hAnsiTheme="minorHAnsi"/>
          <w:sz w:val="22"/>
        </w:rPr>
        <w:t xml:space="preserve">gestión digital de los documentos que se manejan en los distintos procesos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esto se hace dado que uno de los motivadores de negocio del </w:t>
      </w:r>
      <w:proofErr w:type="spellStart"/>
      <w:r w:rsidR="006401C9" w:rsidRPr="003868CC">
        <w:rPr>
          <w:rFonts w:asciiTheme="minorHAnsi" w:hAnsiTheme="minorHAnsi"/>
          <w:sz w:val="22"/>
        </w:rPr>
        <w:t>MarketPlace</w:t>
      </w:r>
      <w:proofErr w:type="spellEnd"/>
      <w:r w:rsidR="006401C9" w:rsidRPr="003868CC">
        <w:rPr>
          <w:rFonts w:asciiTheme="minorHAnsi" w:hAnsiTheme="minorHAnsi"/>
          <w:sz w:val="22"/>
        </w:rPr>
        <w:t xml:space="preserve"> es que este sea enfocado a un modelo </w:t>
      </w:r>
      <w:proofErr w:type="spellStart"/>
      <w:r w:rsidR="006401C9" w:rsidRPr="003868CC">
        <w:rPr>
          <w:rFonts w:asciiTheme="minorHAnsi" w:hAnsiTheme="minorHAnsi"/>
          <w:sz w:val="22"/>
        </w:rPr>
        <w:t>Paperless</w:t>
      </w:r>
      <w:proofErr w:type="spellEnd"/>
      <w:r w:rsidR="006401C9" w:rsidRPr="003868CC">
        <w:rPr>
          <w:rFonts w:asciiTheme="minorHAnsi" w:hAnsiTheme="minorHAnsi"/>
          <w:sz w:val="22"/>
        </w:rPr>
        <w:t xml:space="preserve">, de manera que no se modelen documentos en papel, por el contrario todos los documentos serán enviados por y hacia el usuario previamente digitalizados, de esta manera los documentos quedan disponibles inmediatamente para su posterior uso, validación y </w:t>
      </w:r>
      <w:r w:rsidR="00FF5315" w:rsidRPr="003868CC">
        <w:rPr>
          <w:rFonts w:asciiTheme="minorHAnsi" w:hAnsiTheme="minorHAnsi"/>
          <w:sz w:val="22"/>
        </w:rPr>
        <w:t>verificación</w:t>
      </w:r>
      <w:r w:rsidR="006401C9" w:rsidRPr="003868CC">
        <w:rPr>
          <w:rFonts w:asciiTheme="minorHAnsi" w:hAnsiTheme="minorHAnsi"/>
          <w:sz w:val="22"/>
        </w:rPr>
        <w:t xml:space="preserve">. Este requerimiento se encuentra soportado por la aplicación </w:t>
      </w:r>
      <w:proofErr w:type="spellStart"/>
      <w:r w:rsidR="006401C9" w:rsidRPr="003868CC">
        <w:rPr>
          <w:rFonts w:asciiTheme="minorHAnsi" w:hAnsiTheme="minorHAnsi"/>
          <w:sz w:val="22"/>
        </w:rPr>
        <w:t>WebDocumentManager</w:t>
      </w:r>
      <w:proofErr w:type="spellEnd"/>
      <w:r w:rsidR="006401C9" w:rsidRPr="003868CC">
        <w:rPr>
          <w:rFonts w:asciiTheme="minorHAnsi" w:hAnsiTheme="minorHAnsi"/>
          <w:sz w:val="22"/>
        </w:rPr>
        <w:t xml:space="preserve"> a través del conjunto de servicios de directorios (S42)</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Auditoria:</w:t>
      </w:r>
      <w:r w:rsidR="00E0076C" w:rsidRPr="003868CC">
        <w:rPr>
          <w:rFonts w:asciiTheme="minorHAnsi" w:hAnsiTheme="minorHAnsi"/>
          <w:sz w:val="22"/>
        </w:rPr>
        <w:t xml:space="preserve"> Este requerimiento consiste en el registro periódico y constante de todas las actividades que se generan desde, hacia y dentro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w:t>
      </w:r>
      <w:proofErr w:type="spellStart"/>
      <w:r w:rsidR="00E0076C" w:rsidRPr="003868CC">
        <w:rPr>
          <w:rFonts w:asciiTheme="minorHAnsi" w:hAnsiTheme="minorHAnsi"/>
          <w:sz w:val="22"/>
        </w:rPr>
        <w:t>sto</w:t>
      </w:r>
      <w:proofErr w:type="spellEnd"/>
      <w:r w:rsidR="00E0076C" w:rsidRPr="003868CC">
        <w:rPr>
          <w:rFonts w:asciiTheme="minorHAnsi" w:hAnsiTheme="minorHAnsi"/>
          <w:sz w:val="22"/>
        </w:rPr>
        <w:t xml:space="preserve"> con el fin de mantener un historial completo de las interacciones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con sus clientes y poder hacer un seguimiento del flujo de los diferentes procesos al interior del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esto con el fin de tener un soporte dado el caso de que exista algún tipo de </w:t>
      </w:r>
      <w:proofErr w:type="spellStart"/>
      <w:r w:rsidR="00E0076C" w:rsidRPr="003868CC">
        <w:rPr>
          <w:rFonts w:asciiTheme="minorHAnsi" w:hAnsiTheme="minorHAnsi"/>
          <w:sz w:val="22"/>
        </w:rPr>
        <w:t>inconveneinte</w:t>
      </w:r>
      <w:proofErr w:type="spellEnd"/>
      <w:r w:rsidR="00E0076C" w:rsidRPr="003868CC">
        <w:rPr>
          <w:rFonts w:asciiTheme="minorHAnsi" w:hAnsiTheme="minorHAnsi"/>
          <w:sz w:val="22"/>
        </w:rPr>
        <w:t xml:space="preserve"> o inconsistencia entre el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y sus clientes o incluso dentro del mismo </w:t>
      </w:r>
      <w:proofErr w:type="spellStart"/>
      <w:r w:rsidR="00E0076C" w:rsidRPr="003868CC">
        <w:rPr>
          <w:rFonts w:asciiTheme="minorHAnsi" w:hAnsiTheme="minorHAnsi"/>
          <w:sz w:val="22"/>
        </w:rPr>
        <w:t>MarketPlace</w:t>
      </w:r>
      <w:proofErr w:type="spellEnd"/>
      <w:r w:rsidR="00E0076C" w:rsidRPr="003868CC">
        <w:rPr>
          <w:rFonts w:asciiTheme="minorHAnsi" w:hAnsiTheme="minorHAnsi"/>
          <w:sz w:val="22"/>
        </w:rPr>
        <w:t xml:space="preserve">. Este requerimiento se encuentra soportado por la aplicación </w:t>
      </w:r>
      <w:proofErr w:type="spellStart"/>
      <w:r w:rsidR="00E0076C" w:rsidRPr="003868CC">
        <w:rPr>
          <w:rFonts w:asciiTheme="minorHAnsi" w:hAnsiTheme="minorHAnsi"/>
          <w:sz w:val="22"/>
        </w:rPr>
        <w:t>AuditAppliactionSystem</w:t>
      </w:r>
      <w:proofErr w:type="spellEnd"/>
      <w:r w:rsidR="00E0076C" w:rsidRPr="003868CC">
        <w:rPr>
          <w:rFonts w:asciiTheme="minorHAnsi" w:hAnsiTheme="minorHAnsi"/>
          <w:sz w:val="22"/>
        </w:rPr>
        <w:t xml:space="preserve"> a través del servicio de Log (S</w:t>
      </w:r>
      <w:r w:rsidR="00FF5315" w:rsidRPr="003868CC">
        <w:rPr>
          <w:rFonts w:asciiTheme="minorHAnsi" w:hAnsiTheme="minorHAnsi"/>
          <w:sz w:val="22"/>
        </w:rPr>
        <w:t>35</w:t>
      </w:r>
      <w:r w:rsidR="00E0076C"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b/>
          <w:sz w:val="22"/>
        </w:rPr>
      </w:pPr>
      <w:proofErr w:type="spellStart"/>
      <w:r w:rsidRPr="003868CC">
        <w:rPr>
          <w:rFonts w:asciiTheme="minorHAnsi" w:hAnsiTheme="minorHAnsi"/>
          <w:b/>
          <w:sz w:val="22"/>
        </w:rPr>
        <w:t>Estandares</w:t>
      </w:r>
      <w:proofErr w:type="spellEnd"/>
      <w:r w:rsidRPr="003868CC">
        <w:rPr>
          <w:rFonts w:asciiTheme="minorHAnsi" w:hAnsiTheme="minorHAnsi"/>
          <w:b/>
          <w:sz w:val="22"/>
        </w:rPr>
        <w:t xml:space="preserve"> de la industria</w:t>
      </w:r>
      <w:r w:rsidR="00E0076C" w:rsidRPr="003868CC">
        <w:rPr>
          <w:rFonts w:asciiTheme="minorHAnsi" w:hAnsiTheme="minorHAnsi"/>
          <w:b/>
          <w:sz w:val="22"/>
        </w:rPr>
        <w:t>:</w:t>
      </w:r>
      <w:r w:rsidR="00E0076C" w:rsidRPr="003868CC">
        <w:rPr>
          <w:rFonts w:asciiTheme="minorHAnsi" w:hAnsiTheme="minorHAnsi"/>
          <w:sz w:val="22"/>
        </w:rPr>
        <w:t xml:space="preserve"> Este requerimiento consiste en </w:t>
      </w:r>
      <w:r w:rsidR="00FF5315" w:rsidRPr="003868CC">
        <w:rPr>
          <w:rFonts w:asciiTheme="minorHAnsi" w:hAnsiTheme="minorHAnsi"/>
          <w:sz w:val="22"/>
        </w:rPr>
        <w:t xml:space="preserve">el uso de los estándares de la industria para la transmisión y recepción de mensajes entre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los Alpes y los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internacionales a través del formato XML/EDIFACT, para asegurar que se realiza una comunicación concisa  a través de plataformas y aplicaciones heterogéneas concisa sin importar el tipo de cliente.</w:t>
      </w:r>
    </w:p>
    <w:p w:rsidR="003868CC" w:rsidRPr="003868CC" w:rsidRDefault="003868CC" w:rsidP="003868CC">
      <w:pPr>
        <w:ind w:left="284"/>
        <w:rPr>
          <w:rFonts w:asciiTheme="minorHAnsi" w:hAnsiTheme="minorHAnsi"/>
          <w:b/>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Disponiblidad</w:t>
      </w:r>
      <w:proofErr w:type="spellEnd"/>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disponibilidad de operación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con respecto a sus clientes. Puesto que uno de los motivadores de negocio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es la operación internacional, esto obliga a que la disponibilidad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sea  24X7, para asegurar que los clientes puedan tener acceso </w:t>
      </w:r>
      <w:proofErr w:type="gramStart"/>
      <w:r w:rsidR="00FF5315" w:rsidRPr="003868CC">
        <w:rPr>
          <w:rFonts w:asciiTheme="minorHAnsi" w:hAnsiTheme="minorHAnsi"/>
          <w:sz w:val="22"/>
        </w:rPr>
        <w:t>continuo</w:t>
      </w:r>
      <w:proofErr w:type="gramEnd"/>
      <w:r w:rsidR="00FF5315" w:rsidRPr="003868CC">
        <w:rPr>
          <w:rFonts w:asciiTheme="minorHAnsi" w:hAnsiTheme="minorHAnsi"/>
          <w:sz w:val="22"/>
        </w:rPr>
        <w:t xml:space="preserve"> a las funcionalidades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sin importar el huso horario y sin tener limitación alguna de días (feriados). Este requerimiento esta soportado por la infraestructura sobre la cual se </w:t>
      </w:r>
      <w:r w:rsidR="00E41BF0" w:rsidRPr="003868CC">
        <w:rPr>
          <w:rFonts w:asciiTheme="minorHAnsi" w:hAnsiTheme="minorHAnsi"/>
          <w:sz w:val="22"/>
        </w:rPr>
        <w:t>implementará</w:t>
      </w:r>
      <w:r w:rsidR="00FF5315" w:rsidRPr="003868CC">
        <w:rPr>
          <w:rFonts w:asciiTheme="minorHAnsi" w:hAnsiTheme="minorHAnsi"/>
          <w:sz w:val="22"/>
        </w:rPr>
        <w:t xml:space="preserve"> 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3868CC" w:rsidRPr="003868CC" w:rsidRDefault="00A46107" w:rsidP="00817ED2">
      <w:pPr>
        <w:pStyle w:val="Prrafodelista"/>
        <w:numPr>
          <w:ilvl w:val="0"/>
          <w:numId w:val="2"/>
        </w:numPr>
        <w:ind w:left="284" w:hanging="284"/>
        <w:jc w:val="both"/>
        <w:rPr>
          <w:rFonts w:asciiTheme="minorHAnsi" w:hAnsiTheme="minorHAnsi"/>
          <w:sz w:val="22"/>
        </w:rPr>
      </w:pPr>
      <w:r w:rsidRPr="003868CC">
        <w:rPr>
          <w:rFonts w:asciiTheme="minorHAnsi" w:hAnsiTheme="minorHAnsi"/>
          <w:b/>
          <w:sz w:val="22"/>
        </w:rPr>
        <w:t>Extensibilidad</w:t>
      </w:r>
      <w:r w:rsidR="00FF5315" w:rsidRPr="003868CC">
        <w:rPr>
          <w:rFonts w:asciiTheme="minorHAnsi" w:hAnsiTheme="minorHAnsi"/>
          <w:b/>
          <w:sz w:val="22"/>
        </w:rPr>
        <w:t>:</w:t>
      </w:r>
      <w:r w:rsidR="00FF5315" w:rsidRPr="003868CC">
        <w:rPr>
          <w:rFonts w:asciiTheme="minorHAnsi" w:hAnsiTheme="minorHAnsi"/>
          <w:sz w:val="22"/>
        </w:rPr>
        <w:t xml:space="preserve"> Este requerimiento consiste en la flexibilidad del </w:t>
      </w:r>
      <w:proofErr w:type="spellStart"/>
      <w:r w:rsidR="00FF5315" w:rsidRPr="003868CC">
        <w:rPr>
          <w:rFonts w:asciiTheme="minorHAnsi" w:hAnsiTheme="minorHAnsi"/>
          <w:sz w:val="22"/>
        </w:rPr>
        <w:t>MarketPlace</w:t>
      </w:r>
      <w:proofErr w:type="spellEnd"/>
      <w:r w:rsidR="00FF5315" w:rsidRPr="003868CC">
        <w:rPr>
          <w:rFonts w:asciiTheme="minorHAnsi" w:hAnsiTheme="minorHAnsi"/>
          <w:sz w:val="22"/>
        </w:rPr>
        <w:t xml:space="preserve"> de adaptarse a los distintos y continuos cambios que se presentan en la industria, es decir la inclusión de nuevos servicios, operaciones y funcionalidades sin </w:t>
      </w:r>
      <w:r w:rsidR="00E41BF0" w:rsidRPr="003868CC">
        <w:rPr>
          <w:rFonts w:asciiTheme="minorHAnsi" w:hAnsiTheme="minorHAnsi"/>
          <w:sz w:val="22"/>
        </w:rPr>
        <w:t>aplicar</w:t>
      </w:r>
      <w:r w:rsidR="00FF5315" w:rsidRPr="003868CC">
        <w:rPr>
          <w:rFonts w:asciiTheme="minorHAnsi" w:hAnsiTheme="minorHAnsi"/>
          <w:sz w:val="22"/>
        </w:rPr>
        <w:t xml:space="preserve"> demasiado impacto en su</w:t>
      </w:r>
      <w:r w:rsidR="00E41BF0" w:rsidRPr="003868CC">
        <w:rPr>
          <w:rFonts w:asciiTheme="minorHAnsi" w:hAnsiTheme="minorHAnsi"/>
          <w:sz w:val="22"/>
        </w:rPr>
        <w:t xml:space="preserve"> operación regular. Este requerimiento se encuentra soportado por la implementación del enfoque de arquitectura SOA la cual nos permite agregar distintos servicios a nuestra operación existente, y también se encuentra apoyada por el uso de los estándares de la industria, la cual nos provee un lenguaje canónico para comunicarse desde y hacia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w:t>
      </w:r>
    </w:p>
    <w:p w:rsidR="003868CC" w:rsidRPr="003868CC" w:rsidRDefault="003868CC" w:rsidP="003868CC">
      <w:pPr>
        <w:ind w:left="284"/>
        <w:rPr>
          <w:rFonts w:asciiTheme="minorHAnsi" w:hAnsiTheme="minorHAnsi"/>
          <w:sz w:val="22"/>
        </w:rPr>
      </w:pPr>
    </w:p>
    <w:p w:rsidR="00E41BF0" w:rsidRPr="003868CC" w:rsidRDefault="00A46107" w:rsidP="00817ED2">
      <w:pPr>
        <w:pStyle w:val="Prrafodelista"/>
        <w:numPr>
          <w:ilvl w:val="0"/>
          <w:numId w:val="2"/>
        </w:numPr>
        <w:ind w:left="284" w:hanging="284"/>
        <w:jc w:val="both"/>
        <w:rPr>
          <w:rFonts w:asciiTheme="minorHAnsi" w:hAnsiTheme="minorHAnsi"/>
          <w:sz w:val="22"/>
        </w:rPr>
      </w:pPr>
      <w:proofErr w:type="spellStart"/>
      <w:r w:rsidRPr="003868CC">
        <w:rPr>
          <w:rFonts w:asciiTheme="minorHAnsi" w:hAnsiTheme="minorHAnsi"/>
          <w:b/>
          <w:sz w:val="22"/>
        </w:rPr>
        <w:t>Gestion</w:t>
      </w:r>
      <w:proofErr w:type="spellEnd"/>
      <w:r w:rsidRPr="003868CC">
        <w:rPr>
          <w:rFonts w:asciiTheme="minorHAnsi" w:hAnsiTheme="minorHAnsi"/>
          <w:b/>
          <w:sz w:val="22"/>
        </w:rPr>
        <w:t xml:space="preserve"> de excepciones</w:t>
      </w:r>
      <w:r w:rsidR="00E41BF0" w:rsidRPr="003868CC">
        <w:rPr>
          <w:rFonts w:asciiTheme="minorHAnsi" w:hAnsiTheme="minorHAnsi"/>
          <w:b/>
          <w:sz w:val="22"/>
        </w:rPr>
        <w:t>:</w:t>
      </w:r>
      <w:r w:rsidR="00E41BF0" w:rsidRPr="003868CC">
        <w:rPr>
          <w:rFonts w:asciiTheme="minorHAnsi" w:hAnsiTheme="minorHAnsi"/>
          <w:sz w:val="22"/>
        </w:rPr>
        <w:t xml:space="preserve"> Este requerimiento consiste en el manejo adecuado de las distintas excepciones de negocio que se pueden generar a través del desarrollo de los flujos de los procesos del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para de esta manera asegurar que no habrá pérdidas ni en costos ni en inventarios tanto para el cliente así como para el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Este requerimiento esta soportado  por la aplicación </w:t>
      </w:r>
      <w:proofErr w:type="spellStart"/>
      <w:r w:rsidR="00E41BF0" w:rsidRPr="003868CC">
        <w:rPr>
          <w:rFonts w:asciiTheme="minorHAnsi" w:hAnsiTheme="minorHAnsi"/>
          <w:sz w:val="22"/>
        </w:rPr>
        <w:t>TransactManager</w:t>
      </w:r>
      <w:proofErr w:type="spellEnd"/>
      <w:r w:rsidR="00E41BF0" w:rsidRPr="003868CC">
        <w:rPr>
          <w:rFonts w:asciiTheme="minorHAnsi" w:hAnsiTheme="minorHAnsi"/>
          <w:sz w:val="22"/>
        </w:rPr>
        <w:t xml:space="preserve"> a través de distintos tipos de implementaciones, como lo son las colas de mensajes o los protocolos de 2PC (</w:t>
      </w:r>
      <w:proofErr w:type="spellStart"/>
      <w:r w:rsidR="00E41BF0" w:rsidRPr="003868CC">
        <w:rPr>
          <w:rFonts w:asciiTheme="minorHAnsi" w:hAnsiTheme="minorHAnsi"/>
          <w:sz w:val="22"/>
        </w:rPr>
        <w:t>Two</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Phase</w:t>
      </w:r>
      <w:proofErr w:type="spellEnd"/>
      <w:r w:rsidR="00E41BF0" w:rsidRPr="003868CC">
        <w:rPr>
          <w:rFonts w:asciiTheme="minorHAnsi" w:hAnsiTheme="minorHAnsi"/>
          <w:sz w:val="22"/>
        </w:rPr>
        <w:t xml:space="preserve"> </w:t>
      </w:r>
      <w:proofErr w:type="spellStart"/>
      <w:r w:rsidR="00E41BF0" w:rsidRPr="003868CC">
        <w:rPr>
          <w:rFonts w:asciiTheme="minorHAnsi" w:hAnsiTheme="minorHAnsi"/>
          <w:sz w:val="22"/>
        </w:rPr>
        <w:t>Commit</w:t>
      </w:r>
      <w:proofErr w:type="spellEnd"/>
      <w:r w:rsidR="00E41BF0" w:rsidRPr="003868CC">
        <w:rPr>
          <w:rFonts w:asciiTheme="minorHAnsi" w:hAnsiTheme="minorHAnsi"/>
          <w:sz w:val="22"/>
        </w:rPr>
        <w:t xml:space="preserve">) para asegurar que no habrá perdida de información o estados inconsistentes en los procesos y para que de esta manera se gestionen automáticamente por el mismo </w:t>
      </w:r>
      <w:proofErr w:type="spellStart"/>
      <w:r w:rsidR="00E41BF0" w:rsidRPr="003868CC">
        <w:rPr>
          <w:rFonts w:asciiTheme="minorHAnsi" w:hAnsiTheme="minorHAnsi"/>
          <w:sz w:val="22"/>
        </w:rPr>
        <w:t>MarketPlace</w:t>
      </w:r>
      <w:proofErr w:type="spellEnd"/>
      <w:r w:rsidR="00E41BF0" w:rsidRPr="003868CC">
        <w:rPr>
          <w:rFonts w:asciiTheme="minorHAnsi" w:hAnsiTheme="minorHAnsi"/>
          <w:sz w:val="22"/>
        </w:rPr>
        <w:t xml:space="preserve"> o si es necesario a través de la intervención manual de un administrador del sistema.</w:t>
      </w:r>
    </w:p>
    <w:p w:rsidR="0026292E" w:rsidRDefault="0026292E" w:rsidP="00817ED2">
      <w:pPr>
        <w:jc w:val="both"/>
        <w:rPr>
          <w:rFonts w:asciiTheme="minorHAnsi" w:hAnsiTheme="minorHAnsi"/>
          <w:sz w:val="22"/>
        </w:rPr>
      </w:pPr>
    </w:p>
    <w:p w:rsidR="00CB08D2" w:rsidRDefault="00CB08D2" w:rsidP="00AA16B6">
      <w:pPr>
        <w:pStyle w:val="Prrafodelista"/>
        <w:numPr>
          <w:ilvl w:val="1"/>
          <w:numId w:val="1"/>
        </w:numPr>
        <w:jc w:val="both"/>
        <w:outlineLvl w:val="1"/>
        <w:rPr>
          <w:rFonts w:asciiTheme="minorHAnsi" w:hAnsiTheme="minorHAnsi"/>
          <w:b/>
          <w:smallCaps/>
          <w:sz w:val="22"/>
        </w:rPr>
      </w:pPr>
      <w:bookmarkStart w:id="24" w:name="_Toc295575963"/>
      <w:r>
        <w:rPr>
          <w:rFonts w:asciiTheme="minorHAnsi" w:hAnsiTheme="minorHAnsi"/>
          <w:b/>
          <w:smallCaps/>
          <w:sz w:val="22"/>
        </w:rPr>
        <w:t>Proyectos identificados</w:t>
      </w:r>
      <w:bookmarkEnd w:id="24"/>
    </w:p>
    <w:p w:rsidR="00CB08D2" w:rsidRPr="003868CC" w:rsidRDefault="00CB08D2" w:rsidP="003868CC">
      <w:pPr>
        <w:rPr>
          <w:rFonts w:asciiTheme="minorHAnsi" w:hAnsiTheme="minorHAnsi"/>
          <w:sz w:val="22"/>
        </w:rPr>
      </w:pPr>
    </w:p>
    <w:p w:rsidR="003868CC" w:rsidRPr="003868CC" w:rsidRDefault="003868CC" w:rsidP="003868CC">
      <w:pPr>
        <w:jc w:val="both"/>
        <w:rPr>
          <w:rFonts w:asciiTheme="minorHAnsi" w:hAnsiTheme="minorHAnsi"/>
          <w:sz w:val="22"/>
        </w:rPr>
      </w:pPr>
      <w:r>
        <w:rPr>
          <w:rFonts w:asciiTheme="minorHAnsi" w:hAnsiTheme="minorHAnsi"/>
          <w:sz w:val="22"/>
        </w:rPr>
        <w:t>Para poder dar solución a los requerimientos planteados, se analizó el problema desde 4 puntos de vista diferente: Negocio, Datos, Aplicaciones y Tecnología, desde cada uno de estos puntos de vista se identificaron proyectos que cierran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 Estos son:</w:t>
      </w:r>
    </w:p>
    <w:p w:rsidR="003868CC" w:rsidRDefault="003868CC" w:rsidP="003868CC">
      <w:pPr>
        <w:rPr>
          <w:rFonts w:asciiTheme="minorHAnsi" w:hAnsiTheme="minorHAnsi"/>
          <w:sz w:val="22"/>
        </w:rPr>
      </w:pPr>
    </w:p>
    <w:p w:rsidR="003868CC" w:rsidRDefault="003868CC" w:rsidP="003868CC">
      <w:pPr>
        <w:pStyle w:val="Epgrafe"/>
        <w:keepNext/>
        <w:spacing w:after="120"/>
        <w:jc w:val="center"/>
        <w:rPr>
          <w:rFonts w:asciiTheme="minorHAnsi" w:hAnsiTheme="minorHAnsi"/>
          <w:color w:val="auto"/>
          <w:sz w:val="20"/>
        </w:rPr>
      </w:pPr>
      <w:bookmarkStart w:id="25" w:name="_Toc293216568"/>
      <w:bookmarkStart w:id="26" w:name="_Toc295575940"/>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3973F8">
        <w:rPr>
          <w:rFonts w:asciiTheme="minorHAnsi" w:hAnsiTheme="minorHAnsi"/>
          <w:noProof/>
          <w:color w:val="auto"/>
          <w:sz w:val="20"/>
        </w:rPr>
        <w:t>4</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bookmarkEnd w:id="25"/>
      <w:r w:rsidR="00782C32">
        <w:rPr>
          <w:rFonts w:asciiTheme="minorHAnsi" w:hAnsiTheme="minorHAnsi"/>
          <w:color w:val="auto"/>
          <w:sz w:val="20"/>
        </w:rPr>
        <w:t>Proyectos que cierran la brecha de la Arquitectura de Negocio</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3868CC" w:rsidRPr="003868CC" w:rsidTr="00782C32">
        <w:trPr>
          <w:cantSplit/>
          <w:trHeight w:val="20"/>
          <w:tblHeader/>
          <w:jc w:val="center"/>
        </w:trPr>
        <w:tc>
          <w:tcPr>
            <w:tcW w:w="851" w:type="dxa"/>
            <w:shd w:val="clear" w:color="auto" w:fill="B8CCE4" w:themeFill="accent1" w:themeFillTint="66"/>
            <w:vAlign w:val="center"/>
          </w:tcPr>
          <w:p w:rsidR="003868CC" w:rsidRPr="003868CC" w:rsidRDefault="003868CC" w:rsidP="003868CC">
            <w:pPr>
              <w:jc w:val="center"/>
              <w:rPr>
                <w:rFonts w:asciiTheme="minorHAnsi" w:hAnsiTheme="minorHAnsi"/>
                <w:b/>
              </w:rPr>
            </w:pPr>
            <w:r w:rsidRPr="003868CC">
              <w:rPr>
                <w:rFonts w:asciiTheme="minorHAnsi" w:hAnsiTheme="minorHAnsi"/>
                <w:b/>
              </w:rPr>
              <w:t>ID</w:t>
            </w:r>
          </w:p>
        </w:tc>
        <w:tc>
          <w:tcPr>
            <w:tcW w:w="2835" w:type="dxa"/>
            <w:shd w:val="clear" w:color="auto" w:fill="B8CCE4" w:themeFill="accent1" w:themeFillTint="66"/>
            <w:vAlign w:val="center"/>
            <w:hideMark/>
          </w:tcPr>
          <w:p w:rsidR="003868CC" w:rsidRPr="003868CC" w:rsidRDefault="003868CC" w:rsidP="003868CC">
            <w:pPr>
              <w:jc w:val="center"/>
              <w:rPr>
                <w:rFonts w:asciiTheme="minorHAnsi" w:hAnsiTheme="minorHAnsi"/>
                <w:b/>
              </w:rPr>
            </w:pPr>
            <w:r w:rsidRPr="003868CC">
              <w:rPr>
                <w:rFonts w:asciiTheme="minorHAnsi" w:hAnsiTheme="minorHAnsi"/>
                <w:b/>
              </w:rPr>
              <w:t>Proyecto</w:t>
            </w:r>
          </w:p>
        </w:tc>
        <w:tc>
          <w:tcPr>
            <w:tcW w:w="6237" w:type="dxa"/>
            <w:shd w:val="clear" w:color="auto" w:fill="B8CCE4" w:themeFill="accent1" w:themeFillTint="66"/>
            <w:noWrap/>
            <w:vAlign w:val="center"/>
          </w:tcPr>
          <w:p w:rsidR="003868CC" w:rsidRPr="003868CC" w:rsidRDefault="003868CC" w:rsidP="003868CC">
            <w:pPr>
              <w:jc w:val="center"/>
              <w:rPr>
                <w:rFonts w:asciiTheme="minorHAnsi" w:hAnsiTheme="minorHAnsi"/>
                <w:b/>
              </w:rPr>
            </w:pPr>
            <w:r w:rsidRPr="003868CC">
              <w:rPr>
                <w:rFonts w:asciiTheme="minorHAnsi" w:hAnsiTheme="minorHAnsi"/>
                <w:b/>
              </w:rPr>
              <w:t>Descripción</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3868CC">
            <w:pPr>
              <w:jc w:val="center"/>
              <w:rPr>
                <w:rFonts w:asciiTheme="minorHAnsi" w:hAnsiTheme="minorHAnsi"/>
                <w:b/>
              </w:rPr>
            </w:pPr>
            <w:r>
              <w:rPr>
                <w:rFonts w:asciiTheme="minorHAnsi" w:hAnsiTheme="minorHAnsi"/>
                <w:b/>
              </w:rPr>
              <w:lastRenderedPageBreak/>
              <w:t>PN</w:t>
            </w:r>
            <w:r w:rsidR="003868CC">
              <w:rPr>
                <w:rFonts w:asciiTheme="minorHAnsi" w:hAnsiTheme="minorHAnsi"/>
                <w:b/>
              </w:rPr>
              <w:t>0</w:t>
            </w:r>
            <w:r w:rsidR="003868CC" w:rsidRPr="003868CC">
              <w:rPr>
                <w:rFonts w:asciiTheme="minorHAnsi" w:hAnsiTheme="minorHAnsi"/>
                <w:b/>
              </w:rPr>
              <w:t>1</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 xml:space="preserve">Modificar registro de entidad frente al </w:t>
            </w:r>
            <w:proofErr w:type="spellStart"/>
            <w:r w:rsidRPr="003868CC">
              <w:rPr>
                <w:rFonts w:asciiTheme="minorHAnsi" w:hAnsiTheme="minorHAnsi"/>
              </w:rPr>
              <w:t>MarketPlace</w:t>
            </w:r>
            <w:proofErr w:type="spellEnd"/>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realizará una modificación para incluir el registro de entidades internacionales, verificando por medio de un sistema externo la existencia y estado de la entidad.</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D76FC5" w:rsidP="00D76FC5">
            <w:pPr>
              <w:jc w:val="center"/>
              <w:rPr>
                <w:rFonts w:asciiTheme="minorHAnsi" w:hAnsiTheme="minorHAnsi"/>
                <w:b/>
              </w:rPr>
            </w:pPr>
            <w:r>
              <w:rPr>
                <w:rFonts w:asciiTheme="minorHAnsi" w:hAnsiTheme="minorHAnsi"/>
                <w:b/>
              </w:rPr>
              <w:t>PN</w:t>
            </w:r>
            <w:r w:rsidR="003868CC">
              <w:rPr>
                <w:rFonts w:asciiTheme="minorHAnsi" w:hAnsiTheme="minorHAnsi"/>
                <w:b/>
              </w:rPr>
              <w:t>0</w:t>
            </w:r>
            <w:r w:rsidR="003868CC" w:rsidRPr="003868CC">
              <w:rPr>
                <w:rFonts w:asciiTheme="minorHAnsi" w:hAnsiTheme="minorHAnsi"/>
                <w:b/>
              </w:rPr>
              <w:t>2</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órdenes de compra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modifica el proceso de órdenes de compra para incluir la opción de compra directa para el comercio. También se adiciona el cálculo del </w:t>
            </w:r>
            <w:proofErr w:type="spellStart"/>
            <w:r w:rsidRPr="003868CC">
              <w:rPr>
                <w:rFonts w:asciiTheme="minorHAnsi" w:hAnsiTheme="minorHAnsi"/>
              </w:rPr>
              <w:t>overhead</w:t>
            </w:r>
            <w:proofErr w:type="spellEnd"/>
            <w:r w:rsidRPr="003868CC">
              <w:rPr>
                <w:rFonts w:asciiTheme="minorHAnsi" w:hAnsiTheme="minorHAnsi"/>
              </w:rPr>
              <w:t xml:space="preserve"> que se debe tener en cuenta para comercios y fabricantes externos.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3</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procesar PRICAT</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modifica la consulta de los comercios interesados al realizar el proceso de replicar catálogo de los fabricantes.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4</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subasta inversa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adhieren cálculos y validaciones importantes de acuerdo a los comercios y fabricantes internacionales. Entre estos se encuentra el </w:t>
            </w:r>
            <w:proofErr w:type="spellStart"/>
            <w:r w:rsidRPr="003868CC">
              <w:rPr>
                <w:rFonts w:asciiTheme="minorHAnsi" w:hAnsiTheme="minorHAnsi"/>
              </w:rPr>
              <w:t>overhead</w:t>
            </w:r>
            <w:proofErr w:type="spellEnd"/>
            <w:r w:rsidRPr="003868CC">
              <w:rPr>
                <w:rFonts w:asciiTheme="minorHAnsi" w:hAnsiTheme="minorHAnsi"/>
              </w:rPr>
              <w:t xml:space="preserve"> de tiempo y costo.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5</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proceso de facturar y confirmar pagos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adiciona la opción al cliente para pagos en línea, al igual que el proceso para llevarlo a realizarlo.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6</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Modificar la actualización de referencias de comercio</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Se agrega la información de las categorías por las cuales se interesa el comercio.</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7</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calificaciones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calificaciones, permitiendo la evaluación de los fabricantes por parte de los comercios y del </w:t>
            </w:r>
            <w:proofErr w:type="spellStart"/>
            <w:r w:rsidRPr="003868CC">
              <w:rPr>
                <w:rFonts w:asciiTheme="minorHAnsi" w:hAnsiTheme="minorHAnsi"/>
              </w:rPr>
              <w:t>MarketPlace</w:t>
            </w:r>
            <w:proofErr w:type="spellEnd"/>
            <w:r w:rsidRPr="003868CC">
              <w:rPr>
                <w:rFonts w:asciiTheme="minorHAnsi" w:hAnsiTheme="minorHAnsi"/>
              </w:rPr>
              <w:t xml:space="preserve"> por parte de los clientes.</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8</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generación de informes</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generación de informes sobre la información del cliente y sus transacciones realizadas dentro del </w:t>
            </w:r>
            <w:proofErr w:type="spellStart"/>
            <w:r w:rsidRPr="003868CC">
              <w:rPr>
                <w:rFonts w:asciiTheme="minorHAnsi" w:hAnsiTheme="minorHAnsi"/>
              </w:rPr>
              <w:t>MarketPlace</w:t>
            </w:r>
            <w:proofErr w:type="spellEnd"/>
            <w:r w:rsidRPr="003868CC">
              <w:rPr>
                <w:rFonts w:asciiTheme="minorHAnsi" w:hAnsiTheme="minorHAnsi"/>
              </w:rPr>
              <w:t>.</w:t>
            </w:r>
          </w:p>
        </w:tc>
      </w:tr>
      <w:tr w:rsidR="003868CC" w:rsidRPr="003868CC" w:rsidTr="00782C32">
        <w:trPr>
          <w:cantSplit/>
          <w:trHeight w:val="20"/>
          <w:jc w:val="center"/>
        </w:trPr>
        <w:tc>
          <w:tcPr>
            <w:tcW w:w="851" w:type="dxa"/>
            <w:shd w:val="clear" w:color="auto" w:fill="DBE5F1" w:themeFill="accent1" w:themeFillTint="33"/>
            <w:vAlign w:val="center"/>
          </w:tcPr>
          <w:p w:rsidR="003868CC" w:rsidRPr="003868CC" w:rsidRDefault="003868CC" w:rsidP="003868CC">
            <w:pPr>
              <w:jc w:val="center"/>
              <w:rPr>
                <w:rFonts w:asciiTheme="minorHAnsi" w:hAnsiTheme="minorHAnsi"/>
                <w:b/>
              </w:rPr>
            </w:pPr>
            <w:r w:rsidRPr="003868CC">
              <w:rPr>
                <w:rFonts w:asciiTheme="minorHAnsi" w:hAnsiTheme="minorHAnsi"/>
                <w:b/>
              </w:rPr>
              <w:t>P</w:t>
            </w:r>
            <w:r w:rsidR="00D76FC5">
              <w:rPr>
                <w:rFonts w:asciiTheme="minorHAnsi" w:hAnsiTheme="minorHAnsi"/>
                <w:b/>
              </w:rPr>
              <w:t>N</w:t>
            </w:r>
            <w:r>
              <w:rPr>
                <w:rFonts w:asciiTheme="minorHAnsi" w:hAnsiTheme="minorHAnsi"/>
                <w:b/>
              </w:rPr>
              <w:t>0</w:t>
            </w:r>
            <w:r w:rsidRPr="003868CC">
              <w:rPr>
                <w:rFonts w:asciiTheme="minorHAnsi" w:hAnsiTheme="minorHAnsi"/>
                <w:b/>
              </w:rPr>
              <w:t>9</w:t>
            </w:r>
          </w:p>
        </w:tc>
        <w:tc>
          <w:tcPr>
            <w:tcW w:w="2835" w:type="dxa"/>
            <w:shd w:val="clear" w:color="auto" w:fill="FFFFFF" w:themeFill="background1"/>
            <w:noWrap/>
            <w:vAlign w:val="center"/>
          </w:tcPr>
          <w:p w:rsidR="003868CC" w:rsidRPr="003868CC" w:rsidRDefault="003868CC" w:rsidP="003868CC">
            <w:pPr>
              <w:rPr>
                <w:rFonts w:asciiTheme="minorHAnsi" w:hAnsiTheme="minorHAnsi"/>
              </w:rPr>
            </w:pPr>
            <w:r w:rsidRPr="003868CC">
              <w:rPr>
                <w:rFonts w:asciiTheme="minorHAnsi" w:hAnsiTheme="minorHAnsi"/>
              </w:rPr>
              <w:t>Crear proceso de gestión de solicitudes de postventa</w:t>
            </w:r>
          </w:p>
        </w:tc>
        <w:tc>
          <w:tcPr>
            <w:tcW w:w="6237" w:type="dxa"/>
            <w:shd w:val="clear" w:color="auto" w:fill="auto"/>
            <w:noWrap/>
            <w:vAlign w:val="center"/>
          </w:tcPr>
          <w:p w:rsidR="003868CC" w:rsidRPr="003868CC" w:rsidRDefault="003868CC" w:rsidP="003868CC">
            <w:pPr>
              <w:rPr>
                <w:rFonts w:asciiTheme="minorHAnsi" w:hAnsiTheme="minorHAnsi"/>
              </w:rPr>
            </w:pPr>
            <w:r w:rsidRPr="003868CC">
              <w:rPr>
                <w:rFonts w:asciiTheme="minorHAnsi" w:hAnsiTheme="minorHAnsi"/>
              </w:rPr>
              <w:t xml:space="preserve">Se crea el proceso de gestión de solicitudes de postventa que permitirá realizar peticiones quejas y reclamos por parte de los clientes del </w:t>
            </w:r>
            <w:proofErr w:type="spellStart"/>
            <w:r w:rsidRPr="003868CC">
              <w:rPr>
                <w:rFonts w:asciiTheme="minorHAnsi" w:hAnsiTheme="minorHAnsi"/>
              </w:rPr>
              <w:t>MarketPlace</w:t>
            </w:r>
            <w:proofErr w:type="spellEnd"/>
            <w:r w:rsidRPr="003868CC">
              <w:rPr>
                <w:rFonts w:asciiTheme="minorHAnsi" w:hAnsiTheme="minorHAnsi"/>
              </w:rPr>
              <w:t>.</w:t>
            </w:r>
          </w:p>
        </w:tc>
      </w:tr>
    </w:tbl>
    <w:p w:rsidR="003868CC" w:rsidRDefault="003868CC" w:rsidP="003868CC">
      <w:pPr>
        <w:rPr>
          <w:rFonts w:asciiTheme="minorHAnsi" w:hAnsiTheme="minorHAnsi"/>
          <w:sz w:val="22"/>
        </w:rPr>
      </w:pPr>
    </w:p>
    <w:p w:rsidR="00782C32" w:rsidRDefault="00782C32" w:rsidP="00782C32">
      <w:pPr>
        <w:pStyle w:val="Epgrafe"/>
        <w:keepNext/>
        <w:spacing w:after="120"/>
        <w:jc w:val="center"/>
        <w:rPr>
          <w:rFonts w:asciiTheme="minorHAnsi" w:hAnsiTheme="minorHAnsi"/>
          <w:color w:val="auto"/>
          <w:sz w:val="20"/>
        </w:rPr>
      </w:pPr>
      <w:bookmarkStart w:id="27" w:name="_Toc295575941"/>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3973F8">
        <w:rPr>
          <w:rFonts w:asciiTheme="minorHAnsi" w:hAnsiTheme="minorHAnsi"/>
          <w:noProof/>
          <w:color w:val="auto"/>
          <w:sz w:val="20"/>
        </w:rPr>
        <w:t>5</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Datos</w:t>
      </w:r>
      <w:bookmarkEnd w:id="27"/>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tblPr>
      <w:tblGrid>
        <w:gridCol w:w="851"/>
        <w:gridCol w:w="2835"/>
        <w:gridCol w:w="6237"/>
      </w:tblGrid>
      <w:tr w:rsidR="00782C32" w:rsidRPr="00782C32" w:rsidTr="00782C32">
        <w:trPr>
          <w:cantSplit/>
          <w:tblHeader/>
          <w:jc w:val="center"/>
        </w:trPr>
        <w:tc>
          <w:tcPr>
            <w:tcW w:w="851"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ID</w:t>
            </w:r>
          </w:p>
        </w:tc>
        <w:tc>
          <w:tcPr>
            <w:tcW w:w="2835" w:type="dxa"/>
            <w:shd w:val="clear" w:color="auto" w:fill="B8CCE4" w:themeFill="accent1" w:themeFillTint="66"/>
            <w:vAlign w:val="center"/>
          </w:tcPr>
          <w:p w:rsidR="00782C32" w:rsidRPr="00782C32" w:rsidRDefault="00782C32" w:rsidP="00782C32">
            <w:pPr>
              <w:jc w:val="center"/>
              <w:rPr>
                <w:rFonts w:asciiTheme="minorHAnsi" w:hAnsiTheme="minorHAnsi"/>
                <w:b/>
              </w:rPr>
            </w:pPr>
            <w:r w:rsidRPr="00782C32">
              <w:rPr>
                <w:rFonts w:asciiTheme="minorHAnsi" w:hAnsiTheme="minorHAnsi"/>
                <w:b/>
              </w:rPr>
              <w:t>Proyecto</w:t>
            </w:r>
          </w:p>
        </w:tc>
        <w:tc>
          <w:tcPr>
            <w:tcW w:w="6237" w:type="dxa"/>
            <w:shd w:val="clear" w:color="auto" w:fill="B8CCE4" w:themeFill="accent1" w:themeFillTint="66"/>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Descripción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01</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Cliente, Fabricante y Comercio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cliente, fabricante y comercio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02</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Modificar Orden de Compra y Producto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une las brechas encontradas para modificar las entidades orden de compra y producto que se encuentran directamente relacionadas.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03</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Categoría y Catálogo</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categoría y modificar el catálogo de productos.</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04</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TRM</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entidad TRM.</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05</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Reclamos y Calificación</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las entidades reclamos y calificación.</w:t>
            </w:r>
          </w:p>
        </w:tc>
      </w:tr>
      <w:tr w:rsidR="00782C32" w:rsidRPr="00782C32" w:rsidTr="00782C32">
        <w:trPr>
          <w:cantSplit/>
          <w:jc w:val="center"/>
        </w:trPr>
        <w:tc>
          <w:tcPr>
            <w:tcW w:w="851" w:type="dxa"/>
            <w:shd w:val="clear" w:color="auto" w:fill="DBE5F1" w:themeFill="accent1" w:themeFillTint="33"/>
            <w:vAlign w:val="center"/>
            <w:hideMark/>
          </w:tcPr>
          <w:p w:rsidR="00782C32" w:rsidRPr="00782C32" w:rsidRDefault="00782C32" w:rsidP="00782C32">
            <w:pPr>
              <w:jc w:val="center"/>
              <w:rPr>
                <w:rFonts w:asciiTheme="minorHAnsi" w:hAnsiTheme="minorHAnsi"/>
                <w:b/>
              </w:rPr>
            </w:pPr>
            <w:r w:rsidRPr="00782C32">
              <w:rPr>
                <w:rFonts w:asciiTheme="minorHAnsi" w:hAnsiTheme="minorHAnsi"/>
                <w:b/>
              </w:rPr>
              <w:t>P</w:t>
            </w:r>
            <w:r w:rsidR="00D76FC5">
              <w:rPr>
                <w:rFonts w:asciiTheme="minorHAnsi" w:hAnsiTheme="minorHAnsi"/>
                <w:b/>
              </w:rPr>
              <w:t>D</w:t>
            </w:r>
            <w:r w:rsidRPr="00782C32">
              <w:rPr>
                <w:rFonts w:asciiTheme="minorHAnsi" w:hAnsiTheme="minorHAnsi"/>
                <w:b/>
              </w:rPr>
              <w:t>06</w:t>
            </w:r>
          </w:p>
        </w:tc>
        <w:tc>
          <w:tcPr>
            <w:tcW w:w="2835" w:type="dxa"/>
            <w:vAlign w:val="center"/>
          </w:tcPr>
          <w:p w:rsidR="00782C32" w:rsidRPr="00782C32" w:rsidRDefault="00D76FC5" w:rsidP="00782C32">
            <w:pPr>
              <w:rPr>
                <w:rFonts w:asciiTheme="minorHAnsi" w:hAnsiTheme="minorHAnsi"/>
              </w:rPr>
            </w:pPr>
            <w:r>
              <w:rPr>
                <w:rFonts w:asciiTheme="minorHAnsi" w:hAnsiTheme="minorHAnsi"/>
              </w:rPr>
              <w:t>Crear Auditoria</w:t>
            </w:r>
          </w:p>
        </w:tc>
        <w:tc>
          <w:tcPr>
            <w:tcW w:w="6237" w:type="dxa"/>
            <w:vAlign w:val="center"/>
            <w:hideMark/>
          </w:tcPr>
          <w:p w:rsidR="00782C32" w:rsidRPr="00782C32" w:rsidRDefault="00782C32" w:rsidP="00782C32">
            <w:pPr>
              <w:rPr>
                <w:rFonts w:asciiTheme="minorHAnsi" w:hAnsiTheme="minorHAnsi"/>
              </w:rPr>
            </w:pPr>
            <w:r w:rsidRPr="00782C32">
              <w:rPr>
                <w:rFonts w:asciiTheme="minorHAnsi" w:hAnsiTheme="minorHAnsi"/>
              </w:rPr>
              <w:t>Este proyecto incluirá todas las tareas necesarias para crear la Log</w:t>
            </w:r>
          </w:p>
        </w:tc>
      </w:tr>
    </w:tbl>
    <w:p w:rsidR="00782C32" w:rsidRDefault="00782C32" w:rsidP="003868CC">
      <w:pPr>
        <w:rPr>
          <w:rFonts w:asciiTheme="minorHAnsi" w:hAnsiTheme="minorHAnsi"/>
          <w:sz w:val="22"/>
        </w:rPr>
      </w:pPr>
    </w:p>
    <w:p w:rsidR="00D76FC5" w:rsidRDefault="00D76FC5" w:rsidP="00D76FC5">
      <w:pPr>
        <w:pStyle w:val="Epgrafe"/>
        <w:keepNext/>
        <w:spacing w:after="120"/>
        <w:jc w:val="center"/>
        <w:rPr>
          <w:rFonts w:asciiTheme="minorHAnsi" w:hAnsiTheme="minorHAnsi"/>
          <w:color w:val="auto"/>
          <w:sz w:val="20"/>
        </w:rPr>
      </w:pPr>
      <w:bookmarkStart w:id="28" w:name="_Toc295575942"/>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3973F8">
        <w:rPr>
          <w:rFonts w:asciiTheme="minorHAnsi" w:hAnsiTheme="minorHAnsi"/>
          <w:noProof/>
          <w:color w:val="auto"/>
          <w:sz w:val="20"/>
        </w:rPr>
        <w:t>6</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Aplicaciones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D76FC5" w:rsidRPr="00D76FC5" w:rsidTr="00D76FC5">
        <w:trPr>
          <w:cantSplit/>
          <w:trHeight w:val="20"/>
          <w:tblHeader/>
          <w:jc w:val="center"/>
        </w:trPr>
        <w:tc>
          <w:tcPr>
            <w:tcW w:w="851" w:type="dxa"/>
            <w:shd w:val="clear" w:color="auto" w:fill="B8CCE4" w:themeFill="accent1" w:themeFillTint="66"/>
            <w:noWrap/>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ID</w:t>
            </w:r>
          </w:p>
        </w:tc>
        <w:tc>
          <w:tcPr>
            <w:tcW w:w="2835"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Nombre Proyecto</w:t>
            </w:r>
          </w:p>
        </w:tc>
        <w:tc>
          <w:tcPr>
            <w:tcW w:w="6237" w:type="dxa"/>
            <w:shd w:val="clear" w:color="auto" w:fill="B8CCE4" w:themeFill="accent1" w:themeFillTint="66"/>
            <w:vAlign w:val="center"/>
            <w:hideMark/>
          </w:tcPr>
          <w:p w:rsidR="00D76FC5" w:rsidRPr="00D76FC5" w:rsidRDefault="00D76FC5" w:rsidP="00D76FC5">
            <w:pPr>
              <w:jc w:val="center"/>
              <w:rPr>
                <w:rFonts w:asciiTheme="minorHAnsi" w:hAnsiTheme="minorHAnsi"/>
                <w:b/>
              </w:rPr>
            </w:pPr>
            <w:r w:rsidRPr="00D76FC5">
              <w:rPr>
                <w:rFonts w:asciiTheme="minorHAnsi" w:hAnsiTheme="minorHAnsi"/>
                <w:b/>
              </w:rPr>
              <w:t>Descripción</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lastRenderedPageBreak/>
              <w:t>PA</w:t>
            </w:r>
            <w:r w:rsidRPr="00D76FC5">
              <w:rPr>
                <w:rFonts w:asciiTheme="minorHAnsi" w:hAnsiTheme="minorHAnsi"/>
                <w:b/>
              </w:rPr>
              <w:t>01</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riesgos internacional</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Permite consultar en un sistema externo la información de entidades que no pertenecen a Colombia</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02</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Implementación de TRM</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administrar las tasas representativas del mercado dentro del </w:t>
            </w:r>
            <w:proofErr w:type="spellStart"/>
            <w:r w:rsidRPr="00D76FC5">
              <w:rPr>
                <w:rFonts w:asciiTheme="minorHAnsi" w:hAnsiTheme="minorHAnsi"/>
              </w:rPr>
              <w:t>marketplace</w:t>
            </w:r>
            <w:proofErr w:type="spellEnd"/>
            <w:r w:rsidRPr="00D76FC5">
              <w:rPr>
                <w:rFonts w:asciiTheme="minorHAnsi" w:hAnsiTheme="minorHAnsi"/>
              </w:rPr>
              <w:t xml:space="preserve">. Entre sus principales funciones se encuentra guardar un histórico de las tasas de cambio usadas por el </w:t>
            </w:r>
            <w:proofErr w:type="spellStart"/>
            <w:r w:rsidRPr="00D76FC5">
              <w:rPr>
                <w:rFonts w:asciiTheme="minorHAnsi" w:hAnsiTheme="minorHAnsi"/>
              </w:rPr>
              <w:t>Marketplace</w:t>
            </w:r>
            <w:proofErr w:type="spellEnd"/>
            <w:r w:rsidRPr="00D76FC5">
              <w:rPr>
                <w:rFonts w:asciiTheme="minorHAnsi" w:hAnsiTheme="minorHAnsi"/>
              </w:rPr>
              <w:t xml:space="preserve"> de los Alpes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03</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Integración con sistema de pagos</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Permite a los usuarios del </w:t>
            </w:r>
            <w:proofErr w:type="spellStart"/>
            <w:r w:rsidRPr="00D76FC5">
              <w:rPr>
                <w:rFonts w:asciiTheme="minorHAnsi" w:hAnsiTheme="minorHAnsi"/>
              </w:rPr>
              <w:t>marketplace</w:t>
            </w:r>
            <w:proofErr w:type="spellEnd"/>
            <w:r w:rsidRPr="00D76FC5">
              <w:rPr>
                <w:rFonts w:asciiTheme="minorHAnsi" w:hAnsiTheme="minorHAnsi"/>
              </w:rPr>
              <w:t xml:space="preserve"> de los </w:t>
            </w:r>
            <w:proofErr w:type="spellStart"/>
            <w:r w:rsidRPr="00D76FC5">
              <w:rPr>
                <w:rFonts w:asciiTheme="minorHAnsi" w:hAnsiTheme="minorHAnsi"/>
              </w:rPr>
              <w:t>alpes</w:t>
            </w:r>
            <w:proofErr w:type="spellEnd"/>
            <w:r w:rsidRPr="00D76FC5">
              <w:rPr>
                <w:rFonts w:asciiTheme="minorHAnsi" w:hAnsiTheme="minorHAnsi"/>
              </w:rPr>
              <w:t xml:space="preserve">  hacer uso de un sistema de pagos</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04</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Adaptación sistema </w:t>
            </w:r>
            <w:proofErr w:type="spellStart"/>
            <w:r w:rsidRPr="00D76FC5">
              <w:rPr>
                <w:rFonts w:asciiTheme="minorHAnsi" w:hAnsiTheme="minorHAnsi"/>
              </w:rPr>
              <w:t>POManager</w:t>
            </w:r>
            <w:proofErr w:type="spellEnd"/>
            <w:r w:rsidRPr="00D76FC5">
              <w:rPr>
                <w:rFonts w:asciiTheme="minorHAnsi" w:hAnsiTheme="minorHAnsi"/>
              </w:rPr>
              <w:t xml:space="preserve"> a los nuevos drivers del negocio</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w:t>
            </w:r>
            <w:proofErr w:type="spellStart"/>
            <w:r w:rsidRPr="00D76FC5">
              <w:rPr>
                <w:rFonts w:asciiTheme="minorHAnsi" w:hAnsiTheme="minorHAnsi"/>
              </w:rPr>
              <w:t>POManager</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05</w:t>
            </w:r>
          </w:p>
        </w:tc>
        <w:tc>
          <w:tcPr>
            <w:tcW w:w="2835"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Adaptación sistema de auditoría</w:t>
            </w:r>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Ajustar el sistema de </w:t>
            </w:r>
            <w:proofErr w:type="spellStart"/>
            <w:r w:rsidRPr="00D76FC5">
              <w:rPr>
                <w:rFonts w:asciiTheme="minorHAnsi" w:hAnsiTheme="minorHAnsi"/>
              </w:rPr>
              <w:t>auditoria</w:t>
            </w:r>
            <w:proofErr w:type="spellEnd"/>
            <w:r w:rsidRPr="00D76FC5">
              <w:rPr>
                <w:rFonts w:asciiTheme="minorHAnsi" w:hAnsiTheme="minorHAnsi"/>
              </w:rPr>
              <w:t xml:space="preserve"> para soportar los nuevos drivers de negocio</w:t>
            </w:r>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06</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Invocacion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r w:rsidRPr="00D76FC5">
              <w:rPr>
                <w:rFonts w:asciiTheme="minorHAnsi" w:hAnsiTheme="minorHAnsi"/>
              </w:rPr>
              <w:t xml:space="preserve">Modificar la </w:t>
            </w: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sistema </w:t>
            </w:r>
            <w:proofErr w:type="spellStart"/>
            <w:r w:rsidRPr="00D76FC5">
              <w:rPr>
                <w:rFonts w:asciiTheme="minorHAnsi" w:hAnsiTheme="minorHAnsi"/>
              </w:rPr>
              <w:t>BillingChargesSystem</w:t>
            </w:r>
            <w:proofErr w:type="spellEnd"/>
            <w:r w:rsidRPr="00D76FC5">
              <w:rPr>
                <w:rFonts w:asciiTheme="minorHAnsi" w:hAnsiTheme="minorHAnsi"/>
              </w:rPr>
              <w:t xml:space="preserve"> para que pueda invocar el sistema </w:t>
            </w:r>
            <w:proofErr w:type="spellStart"/>
            <w:r w:rsidRPr="00D76FC5">
              <w:rPr>
                <w:rFonts w:asciiTheme="minorHAnsi" w:hAnsiTheme="minorHAnsi"/>
              </w:rPr>
              <w:t>TRMSystem</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07</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InternationalRiskCualificationSystem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nuevo sistema </w:t>
            </w:r>
            <w:proofErr w:type="spellStart"/>
            <w:r w:rsidRPr="00D76FC5">
              <w:rPr>
                <w:rFonts w:asciiTheme="minorHAnsi" w:hAnsiTheme="minorHAnsi"/>
              </w:rPr>
              <w:t>InternationalRiskCualificationSystem</w:t>
            </w:r>
            <w:proofErr w:type="spellEnd"/>
            <w:r w:rsidRPr="00D76FC5">
              <w:rPr>
                <w:rFonts w:asciiTheme="minorHAnsi" w:hAnsiTheme="minorHAnsi"/>
              </w:rPr>
              <w:t xml:space="preserve"> para que este pueda invocar al CRM y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08</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TRMSystem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TRMSystem</w:t>
            </w:r>
            <w:proofErr w:type="spellEnd"/>
            <w:r w:rsidRPr="00D76FC5">
              <w:rPr>
                <w:rFonts w:asciiTheme="minorHAnsi" w:hAnsiTheme="minorHAnsi"/>
              </w:rPr>
              <w:t xml:space="preserve"> para que pueda invocar al sistema de </w:t>
            </w:r>
            <w:proofErr w:type="spellStart"/>
            <w:r w:rsidRPr="00D76FC5">
              <w:rPr>
                <w:rFonts w:asciiTheme="minorHAnsi" w:hAnsiTheme="minorHAnsi"/>
              </w:rPr>
              <w:t>autenticacion</w:t>
            </w:r>
            <w:proofErr w:type="spellEnd"/>
            <w:r w:rsidRPr="00D76FC5">
              <w:rPr>
                <w:rFonts w:asciiTheme="minorHAnsi" w:hAnsiTheme="minorHAnsi"/>
              </w:rPr>
              <w:t xml:space="preserve"> SSO </w:t>
            </w:r>
            <w:proofErr w:type="spellStart"/>
            <w:r w:rsidRPr="00D76FC5">
              <w:rPr>
                <w:rFonts w:asciiTheme="minorHAnsi" w:hAnsiTheme="minorHAnsi"/>
              </w:rPr>
              <w:t>Authentication</w:t>
            </w:r>
            <w:proofErr w:type="spellEnd"/>
          </w:p>
        </w:tc>
      </w:tr>
      <w:tr w:rsidR="00D76FC5" w:rsidRPr="00D76FC5" w:rsidTr="00D76FC5">
        <w:trPr>
          <w:cantSplit/>
          <w:trHeight w:val="20"/>
          <w:jc w:val="center"/>
        </w:trPr>
        <w:tc>
          <w:tcPr>
            <w:tcW w:w="851" w:type="dxa"/>
            <w:shd w:val="clear" w:color="auto" w:fill="DBE5F1" w:themeFill="accent1" w:themeFillTint="33"/>
            <w:noWrap/>
            <w:vAlign w:val="center"/>
            <w:hideMark/>
          </w:tcPr>
          <w:p w:rsidR="00D76FC5" w:rsidRPr="00D76FC5" w:rsidRDefault="00D76FC5" w:rsidP="00D76FC5">
            <w:pPr>
              <w:jc w:val="center"/>
              <w:rPr>
                <w:rFonts w:asciiTheme="minorHAnsi" w:hAnsiTheme="minorHAnsi"/>
                <w:b/>
              </w:rPr>
            </w:pPr>
            <w:r>
              <w:rPr>
                <w:rFonts w:asciiTheme="minorHAnsi" w:hAnsiTheme="minorHAnsi"/>
                <w:b/>
              </w:rPr>
              <w:t>PA</w:t>
            </w:r>
            <w:r w:rsidRPr="00D76FC5">
              <w:rPr>
                <w:rFonts w:asciiTheme="minorHAnsi" w:hAnsiTheme="minorHAnsi"/>
                <w:b/>
              </w:rPr>
              <w:t>09</w:t>
            </w:r>
          </w:p>
        </w:tc>
        <w:tc>
          <w:tcPr>
            <w:tcW w:w="2835"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Integracion</w:t>
            </w:r>
            <w:proofErr w:type="spellEnd"/>
            <w:r w:rsidRPr="00D76FC5">
              <w:rPr>
                <w:rFonts w:asciiTheme="minorHAnsi" w:hAnsiTheme="minorHAnsi"/>
              </w:rPr>
              <w:t xml:space="preserve"> sistema </w:t>
            </w:r>
            <w:proofErr w:type="spellStart"/>
            <w:r w:rsidRPr="00D76FC5">
              <w:rPr>
                <w:rFonts w:asciiTheme="minorHAnsi" w:hAnsiTheme="minorHAnsi"/>
              </w:rPr>
              <w:t>PaymentSystem</w:t>
            </w:r>
            <w:proofErr w:type="spellEnd"/>
          </w:p>
        </w:tc>
        <w:tc>
          <w:tcPr>
            <w:tcW w:w="6237" w:type="dxa"/>
            <w:shd w:val="clear" w:color="auto" w:fill="auto"/>
            <w:vAlign w:val="center"/>
            <w:hideMark/>
          </w:tcPr>
          <w:p w:rsidR="00D76FC5" w:rsidRPr="00D76FC5" w:rsidRDefault="00D76FC5" w:rsidP="00D76FC5">
            <w:pPr>
              <w:rPr>
                <w:rFonts w:asciiTheme="minorHAnsi" w:hAnsiTheme="minorHAnsi"/>
              </w:rPr>
            </w:pPr>
            <w:proofErr w:type="spellStart"/>
            <w:r w:rsidRPr="00D76FC5">
              <w:rPr>
                <w:rFonts w:asciiTheme="minorHAnsi" w:hAnsiTheme="minorHAnsi"/>
              </w:rPr>
              <w:t>Implementacion</w:t>
            </w:r>
            <w:proofErr w:type="spellEnd"/>
            <w:r w:rsidRPr="00D76FC5">
              <w:rPr>
                <w:rFonts w:asciiTheme="minorHAnsi" w:hAnsiTheme="minorHAnsi"/>
              </w:rPr>
              <w:t xml:space="preserve"> de la </w:t>
            </w:r>
            <w:proofErr w:type="spellStart"/>
            <w:r w:rsidRPr="00D76FC5">
              <w:rPr>
                <w:rFonts w:asciiTheme="minorHAnsi" w:hAnsiTheme="minorHAnsi"/>
              </w:rPr>
              <w:t>integracion</w:t>
            </w:r>
            <w:proofErr w:type="spellEnd"/>
            <w:r w:rsidRPr="00D76FC5">
              <w:rPr>
                <w:rFonts w:asciiTheme="minorHAnsi" w:hAnsiTheme="minorHAnsi"/>
              </w:rPr>
              <w:t xml:space="preserve"> del </w:t>
            </w:r>
            <w:proofErr w:type="spellStart"/>
            <w:r w:rsidRPr="00D76FC5">
              <w:rPr>
                <w:rFonts w:asciiTheme="minorHAnsi" w:hAnsiTheme="minorHAnsi"/>
              </w:rPr>
              <w:t>PaymentSystem</w:t>
            </w:r>
            <w:proofErr w:type="spellEnd"/>
            <w:r w:rsidRPr="00D76FC5">
              <w:rPr>
                <w:rFonts w:asciiTheme="minorHAnsi" w:hAnsiTheme="minorHAnsi"/>
              </w:rPr>
              <w:t xml:space="preserve"> para que pueda invocar al sistema de </w:t>
            </w:r>
            <w:r w:rsidR="00C66814" w:rsidRPr="00D76FC5">
              <w:rPr>
                <w:rFonts w:asciiTheme="minorHAnsi" w:hAnsiTheme="minorHAnsi"/>
              </w:rPr>
              <w:t>autenticación</w:t>
            </w:r>
            <w:r w:rsidRPr="00D76FC5">
              <w:rPr>
                <w:rFonts w:asciiTheme="minorHAnsi" w:hAnsiTheme="minorHAnsi"/>
              </w:rPr>
              <w:t xml:space="preserve"> SSO </w:t>
            </w:r>
            <w:proofErr w:type="spellStart"/>
            <w:r w:rsidRPr="00D76FC5">
              <w:rPr>
                <w:rFonts w:asciiTheme="minorHAnsi" w:hAnsiTheme="minorHAnsi"/>
              </w:rPr>
              <w:t>Authentication</w:t>
            </w:r>
            <w:proofErr w:type="spellEnd"/>
            <w:r w:rsidRPr="00D76FC5">
              <w:rPr>
                <w:rFonts w:asciiTheme="minorHAnsi" w:hAnsiTheme="minorHAnsi"/>
              </w:rPr>
              <w:t xml:space="preserve"> </w:t>
            </w:r>
            <w:proofErr w:type="spellStart"/>
            <w:r w:rsidRPr="00D76FC5">
              <w:rPr>
                <w:rFonts w:asciiTheme="minorHAnsi" w:hAnsiTheme="minorHAnsi"/>
              </w:rPr>
              <w:t>asi</w:t>
            </w:r>
            <w:proofErr w:type="spellEnd"/>
            <w:r w:rsidRPr="00D76FC5">
              <w:rPr>
                <w:rFonts w:asciiTheme="minorHAnsi" w:hAnsiTheme="minorHAnsi"/>
              </w:rPr>
              <w:t xml:space="preserve"> como al CRM</w:t>
            </w:r>
          </w:p>
        </w:tc>
      </w:tr>
    </w:tbl>
    <w:p w:rsidR="00782C32" w:rsidRDefault="00782C32" w:rsidP="003868CC">
      <w:pPr>
        <w:rPr>
          <w:rFonts w:asciiTheme="minorHAnsi" w:hAnsiTheme="minorHAnsi"/>
          <w:sz w:val="22"/>
        </w:rPr>
      </w:pPr>
    </w:p>
    <w:p w:rsidR="00C66814" w:rsidRDefault="00C66814" w:rsidP="00C66814">
      <w:pPr>
        <w:pStyle w:val="Epgrafe"/>
        <w:keepNext/>
        <w:spacing w:after="120"/>
        <w:jc w:val="center"/>
        <w:rPr>
          <w:rFonts w:asciiTheme="minorHAnsi" w:hAnsiTheme="minorHAnsi"/>
          <w:color w:val="auto"/>
          <w:sz w:val="20"/>
        </w:rPr>
      </w:pPr>
      <w:bookmarkStart w:id="29" w:name="_Toc295575943"/>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3973F8">
        <w:rPr>
          <w:rFonts w:asciiTheme="minorHAnsi" w:hAnsiTheme="minorHAnsi"/>
          <w:noProof/>
          <w:color w:val="auto"/>
          <w:sz w:val="20"/>
        </w:rPr>
        <w:t>7</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Proyectos que cierran la brecha de la Arquitectura de Tecnología</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851"/>
        <w:gridCol w:w="2835"/>
        <w:gridCol w:w="6237"/>
      </w:tblGrid>
      <w:tr w:rsidR="00C66814" w:rsidRPr="00C66814" w:rsidTr="00C66814">
        <w:trPr>
          <w:cantSplit/>
          <w:trHeight w:val="20"/>
          <w:tblHeader/>
          <w:jc w:val="center"/>
        </w:trPr>
        <w:tc>
          <w:tcPr>
            <w:tcW w:w="851" w:type="dxa"/>
            <w:shd w:val="clear" w:color="auto" w:fill="B8CCE4" w:themeFill="accent1" w:themeFillTint="66"/>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ID</w:t>
            </w:r>
          </w:p>
        </w:tc>
        <w:tc>
          <w:tcPr>
            <w:tcW w:w="2835" w:type="dxa"/>
            <w:shd w:val="clear" w:color="auto" w:fill="B8CCE4" w:themeFill="accent1" w:themeFillTint="66"/>
            <w:vAlign w:val="center"/>
            <w:hideMark/>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Proyecto</w:t>
            </w:r>
          </w:p>
        </w:tc>
        <w:tc>
          <w:tcPr>
            <w:tcW w:w="6237" w:type="dxa"/>
            <w:shd w:val="clear" w:color="auto" w:fill="B8CCE4" w:themeFill="accent1" w:themeFillTint="66"/>
            <w:noWrap/>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Descripción</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PT01</w:t>
            </w:r>
          </w:p>
        </w:tc>
        <w:tc>
          <w:tcPr>
            <w:tcW w:w="2835" w:type="dxa"/>
            <w:shd w:val="clear" w:color="auto" w:fill="FFFFFF" w:themeFill="background1"/>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Configuración plataformas existentes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Realizar una revisión sobre las configuraciones de las plataformas del AS-IS con el fin de verificar  y modificar para que soporten los nuevos motivadores de negocio, incluyendo el de mensajería estándar.</w:t>
            </w:r>
          </w:p>
        </w:tc>
      </w:tr>
      <w:tr w:rsidR="00C66814" w:rsidRPr="00C66814" w:rsidTr="00C66814">
        <w:trPr>
          <w:cantSplit/>
          <w:trHeight w:val="20"/>
          <w:jc w:val="center"/>
        </w:trPr>
        <w:tc>
          <w:tcPr>
            <w:tcW w:w="851" w:type="dxa"/>
            <w:shd w:val="clear" w:color="auto" w:fill="DBE5F1" w:themeFill="accent1" w:themeFillTint="33"/>
            <w:vAlign w:val="center"/>
          </w:tcPr>
          <w:p w:rsidR="00C66814" w:rsidRPr="00C66814" w:rsidRDefault="00C66814" w:rsidP="00526A02">
            <w:pPr>
              <w:jc w:val="center"/>
              <w:rPr>
                <w:rFonts w:asciiTheme="minorHAnsi" w:eastAsia="Times New Roman" w:hAnsiTheme="minorHAnsi" w:cstheme="minorHAnsi"/>
                <w:b/>
                <w:bCs/>
                <w:color w:val="auto"/>
                <w:lang w:eastAsia="en-US"/>
              </w:rPr>
            </w:pPr>
            <w:r w:rsidRPr="00C66814">
              <w:rPr>
                <w:rFonts w:asciiTheme="minorHAnsi" w:eastAsia="Times New Roman" w:hAnsiTheme="minorHAnsi" w:cstheme="minorHAnsi"/>
                <w:b/>
                <w:bCs/>
                <w:color w:val="auto"/>
                <w:lang w:eastAsia="en-US"/>
              </w:rPr>
              <w:t>PT02</w:t>
            </w:r>
          </w:p>
        </w:tc>
        <w:tc>
          <w:tcPr>
            <w:tcW w:w="2835" w:type="dxa"/>
            <w:shd w:val="clear" w:color="auto" w:fill="FFFFFF" w:themeFill="background1"/>
            <w:noWrap/>
            <w:vAlign w:val="center"/>
          </w:tcPr>
          <w:p w:rsidR="00C66814" w:rsidRPr="00C66814" w:rsidRDefault="00C66814" w:rsidP="00526A02">
            <w:pPr>
              <w:rPr>
                <w:rFonts w:asciiTheme="minorHAnsi" w:hAnsiTheme="minorHAnsi"/>
              </w:rPr>
            </w:pPr>
            <w:r w:rsidRPr="00C66814">
              <w:rPr>
                <w:rFonts w:asciiTheme="minorHAnsi" w:hAnsiTheme="minorHAnsi"/>
              </w:rPr>
              <w:t>Optimización de reportes</w:t>
            </w:r>
          </w:p>
        </w:tc>
        <w:tc>
          <w:tcPr>
            <w:tcW w:w="6237" w:type="dxa"/>
            <w:shd w:val="clear" w:color="auto" w:fill="auto"/>
            <w:noWrap/>
            <w:vAlign w:val="center"/>
          </w:tcPr>
          <w:p w:rsidR="00C66814" w:rsidRPr="00C66814" w:rsidRDefault="00C66814" w:rsidP="00526A02">
            <w:pPr>
              <w:rPr>
                <w:rFonts w:asciiTheme="minorHAnsi" w:eastAsia="Times New Roman" w:hAnsiTheme="minorHAnsi" w:cstheme="minorHAnsi"/>
                <w:bCs/>
                <w:color w:val="auto"/>
                <w:lang w:eastAsia="en-US"/>
              </w:rPr>
            </w:pPr>
            <w:r w:rsidRPr="00C66814">
              <w:rPr>
                <w:rFonts w:asciiTheme="minorHAnsi" w:eastAsia="Times New Roman" w:hAnsiTheme="minorHAnsi" w:cstheme="minorHAnsi"/>
                <w:bCs/>
                <w:color w:val="auto"/>
                <w:lang w:eastAsia="en-US"/>
              </w:rPr>
              <w:t>Analizar y optimizar las consultas de información para la realización de reportes presentados al cliente.</w:t>
            </w:r>
          </w:p>
        </w:tc>
      </w:tr>
    </w:tbl>
    <w:p w:rsidR="00C66814" w:rsidRDefault="00C66814" w:rsidP="003868CC">
      <w:pPr>
        <w:rPr>
          <w:rFonts w:asciiTheme="minorHAnsi" w:hAnsiTheme="minorHAnsi"/>
          <w:sz w:val="22"/>
        </w:rPr>
      </w:pPr>
    </w:p>
    <w:p w:rsidR="00C66814" w:rsidRDefault="00C66814" w:rsidP="003868CC">
      <w:pPr>
        <w:rPr>
          <w:rFonts w:asciiTheme="minorHAnsi" w:hAnsiTheme="minorHAnsi"/>
          <w:sz w:val="22"/>
        </w:rPr>
      </w:pPr>
      <w:r>
        <w:rPr>
          <w:rFonts w:asciiTheme="minorHAnsi" w:hAnsiTheme="minorHAnsi"/>
          <w:sz w:val="22"/>
        </w:rPr>
        <w:t>Todos estos proyectos desde las diferentes vistas permiten cerrar la brecha entre el As-</w:t>
      </w:r>
      <w:proofErr w:type="spellStart"/>
      <w:r>
        <w:rPr>
          <w:rFonts w:asciiTheme="minorHAnsi" w:hAnsiTheme="minorHAnsi"/>
          <w:sz w:val="22"/>
        </w:rPr>
        <w:t>Is</w:t>
      </w:r>
      <w:proofErr w:type="spellEnd"/>
      <w:r>
        <w:rPr>
          <w:rFonts w:asciiTheme="minorHAnsi" w:hAnsiTheme="minorHAnsi"/>
          <w:sz w:val="22"/>
        </w:rPr>
        <w:t xml:space="preserve"> y el </w:t>
      </w:r>
      <w:proofErr w:type="spellStart"/>
      <w:r>
        <w:rPr>
          <w:rFonts w:asciiTheme="minorHAnsi" w:hAnsiTheme="minorHAnsi"/>
          <w:sz w:val="22"/>
        </w:rPr>
        <w:t>To</w:t>
      </w:r>
      <w:proofErr w:type="spellEnd"/>
      <w:r>
        <w:rPr>
          <w:rFonts w:asciiTheme="minorHAnsi" w:hAnsiTheme="minorHAnsi"/>
          <w:sz w:val="22"/>
        </w:rPr>
        <w:t>-Be</w:t>
      </w:r>
      <w:r w:rsidR="006A0EB9">
        <w:rPr>
          <w:rFonts w:asciiTheme="minorHAnsi" w:hAnsiTheme="minorHAnsi"/>
          <w:sz w:val="22"/>
        </w:rPr>
        <w:t xml:space="preserve">, pero es necesario realizar una integración </w:t>
      </w:r>
    </w:p>
    <w:p w:rsidR="00C66814" w:rsidRDefault="00C66814" w:rsidP="003868CC">
      <w:pPr>
        <w:rPr>
          <w:rFonts w:asciiTheme="minorHAnsi" w:hAnsiTheme="minorHAnsi"/>
          <w:sz w:val="22"/>
        </w:rPr>
      </w:pPr>
    </w:p>
    <w:p w:rsidR="006A0EB9" w:rsidRDefault="00526A02" w:rsidP="00526A02">
      <w:pPr>
        <w:jc w:val="center"/>
        <w:rPr>
          <w:rFonts w:asciiTheme="minorHAnsi" w:hAnsiTheme="minorHAnsi"/>
          <w:sz w:val="22"/>
        </w:rPr>
      </w:pPr>
      <w:r w:rsidRPr="00526A02">
        <w:rPr>
          <w:noProof/>
        </w:rPr>
        <w:lastRenderedPageBreak/>
        <w:drawing>
          <wp:inline distT="0" distB="0" distL="0" distR="0">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6133224" cy="3600000"/>
                    </a:xfrm>
                    <a:prstGeom prst="rect">
                      <a:avLst/>
                    </a:prstGeom>
                  </pic:spPr>
                </pic:pic>
              </a:graphicData>
            </a:graphic>
          </wp:inline>
        </w:drawing>
      </w:r>
    </w:p>
    <w:p w:rsidR="006A0EB9" w:rsidRPr="00A46107" w:rsidRDefault="00A46107" w:rsidP="00A46107">
      <w:pPr>
        <w:pStyle w:val="Epgrafe"/>
        <w:spacing w:before="120" w:after="0"/>
        <w:jc w:val="center"/>
        <w:rPr>
          <w:rFonts w:ascii="Calibri" w:hAnsi="Calibri"/>
          <w:color w:val="auto"/>
          <w:sz w:val="24"/>
        </w:rPr>
      </w:pPr>
      <w:bookmarkStart w:id="30" w:name="_Toc295575927"/>
      <w:r w:rsidRPr="00A46107">
        <w:rPr>
          <w:rFonts w:ascii="Calibri" w:hAnsi="Calibri"/>
          <w:color w:val="auto"/>
          <w:sz w:val="20"/>
        </w:rPr>
        <w:t xml:space="preserve">Figura </w:t>
      </w:r>
      <w:r w:rsidR="0009533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095330" w:rsidRPr="00A46107">
        <w:rPr>
          <w:rFonts w:ascii="Calibri" w:hAnsi="Calibri"/>
          <w:color w:val="auto"/>
          <w:sz w:val="20"/>
        </w:rPr>
        <w:fldChar w:fldCharType="separate"/>
      </w:r>
      <w:r w:rsidR="003973F8">
        <w:rPr>
          <w:rFonts w:ascii="Calibri" w:hAnsi="Calibri"/>
          <w:noProof/>
          <w:color w:val="auto"/>
          <w:sz w:val="20"/>
        </w:rPr>
        <w:t>2</w:t>
      </w:r>
      <w:r w:rsidR="00095330" w:rsidRPr="00A46107">
        <w:rPr>
          <w:rFonts w:ascii="Calibri" w:hAnsi="Calibri"/>
          <w:color w:val="auto"/>
          <w:sz w:val="20"/>
        </w:rPr>
        <w:fldChar w:fldCharType="end"/>
      </w:r>
      <w:r>
        <w:rPr>
          <w:rFonts w:ascii="Calibri" w:hAnsi="Calibri"/>
          <w:color w:val="auto"/>
          <w:sz w:val="20"/>
        </w:rPr>
        <w:t>. Proyectos para cerrar la brecha</w:t>
      </w:r>
      <w:bookmarkEnd w:id="30"/>
    </w:p>
    <w:p w:rsidR="006A0EB9" w:rsidRDefault="006A0EB9" w:rsidP="003868CC">
      <w:pPr>
        <w:rPr>
          <w:rFonts w:asciiTheme="minorHAnsi" w:hAnsiTheme="minorHAnsi"/>
          <w:sz w:val="22"/>
        </w:rPr>
      </w:pPr>
    </w:p>
    <w:p w:rsidR="00526A02" w:rsidRDefault="00526A02" w:rsidP="00526A02">
      <w:pPr>
        <w:jc w:val="both"/>
        <w:rPr>
          <w:rFonts w:asciiTheme="minorHAnsi" w:hAnsiTheme="minorHAnsi"/>
          <w:sz w:val="22"/>
        </w:rPr>
      </w:pPr>
      <w:r>
        <w:rPr>
          <w:rFonts w:asciiTheme="minorHAnsi" w:hAnsiTheme="minorHAnsi"/>
          <w:sz w:val="22"/>
        </w:rPr>
        <w:t xml:space="preserve">Se debe resaltar que hay ciertos proyectos que son indispensables, y se les debe tener en cuenta dado su importancia en el </w:t>
      </w:r>
      <w:proofErr w:type="spellStart"/>
      <w:r>
        <w:rPr>
          <w:rFonts w:asciiTheme="minorHAnsi" w:hAnsiTheme="minorHAnsi"/>
          <w:sz w:val="22"/>
        </w:rPr>
        <w:t>To</w:t>
      </w:r>
      <w:proofErr w:type="spellEnd"/>
      <w:r>
        <w:rPr>
          <w:rFonts w:asciiTheme="minorHAnsi" w:hAnsiTheme="minorHAnsi"/>
          <w:sz w:val="22"/>
        </w:rPr>
        <w:t xml:space="preserve"> Be buscado, estos son:</w:t>
      </w:r>
    </w:p>
    <w:p w:rsidR="00526A02" w:rsidRDefault="00526A02" w:rsidP="00526A02">
      <w:pPr>
        <w:jc w:val="both"/>
        <w:rPr>
          <w:rFonts w:asciiTheme="minorHAnsi" w:hAnsiTheme="minorHAnsi"/>
          <w:sz w:val="22"/>
        </w:rPr>
      </w:pP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PN08:</w:t>
      </w:r>
      <w:r>
        <w:rPr>
          <w:rFonts w:asciiTheme="minorHAnsi" w:hAnsiTheme="minorHAnsi"/>
          <w:sz w:val="22"/>
        </w:rPr>
        <w:t xml:space="preserve"> La generación de informes es el paso más importante para lograr alcanzar la vista 360° del sistema. Dichos informes se deben implementar de una manera transversal a todos los proyectos, es decir, no se puede esperar a que todo el sistema este construido para crear los informes, al contrario, estos se deben implementar a la par con los demás desarrollos.</w:t>
      </w:r>
    </w:p>
    <w:p w:rsid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PA06:</w:t>
      </w:r>
      <w:r>
        <w:rPr>
          <w:rFonts w:asciiTheme="minorHAnsi" w:hAnsiTheme="minorHAnsi"/>
          <w:sz w:val="22"/>
        </w:rPr>
        <w:t xml:space="preserve"> La comunicación con el sistema </w:t>
      </w:r>
      <w:proofErr w:type="spellStart"/>
      <w:r>
        <w:rPr>
          <w:rFonts w:asciiTheme="minorHAnsi" w:hAnsiTheme="minorHAnsi"/>
          <w:sz w:val="22"/>
        </w:rPr>
        <w:t>TRMSystem</w:t>
      </w:r>
      <w:proofErr w:type="spellEnd"/>
      <w:r>
        <w:rPr>
          <w:rFonts w:asciiTheme="minorHAnsi" w:hAnsiTheme="minorHAnsi"/>
          <w:sz w:val="22"/>
        </w:rPr>
        <w:t xml:space="preserve"> permite que se pueda manejar el </w:t>
      </w:r>
      <w:proofErr w:type="spellStart"/>
      <w:r>
        <w:rPr>
          <w:rFonts w:asciiTheme="minorHAnsi" w:hAnsiTheme="minorHAnsi"/>
          <w:sz w:val="22"/>
        </w:rPr>
        <w:t>marketplace</w:t>
      </w:r>
      <w:proofErr w:type="spellEnd"/>
      <w:r>
        <w:rPr>
          <w:rFonts w:asciiTheme="minorHAnsi" w:hAnsiTheme="minorHAnsi"/>
          <w:sz w:val="22"/>
        </w:rPr>
        <w:t xml:space="preserve"> de una manera internacional, dado que el propósito del proyecto es hacer que el </w:t>
      </w:r>
      <w:proofErr w:type="spellStart"/>
      <w:r>
        <w:rPr>
          <w:rFonts w:asciiTheme="minorHAnsi" w:hAnsiTheme="minorHAnsi"/>
          <w:sz w:val="22"/>
        </w:rPr>
        <w:t>marketplace</w:t>
      </w:r>
      <w:proofErr w:type="spellEnd"/>
      <w:r>
        <w:rPr>
          <w:rFonts w:asciiTheme="minorHAnsi" w:hAnsiTheme="minorHAnsi"/>
          <w:sz w:val="22"/>
        </w:rPr>
        <w:t xml:space="preserve"> sea internacional, este proyecto cobra una principal importancia.</w:t>
      </w:r>
    </w:p>
    <w:p w:rsidR="00526A02" w:rsidRPr="00526A02" w:rsidRDefault="00526A02" w:rsidP="00526A02">
      <w:pPr>
        <w:pStyle w:val="Prrafodelista"/>
        <w:numPr>
          <w:ilvl w:val="0"/>
          <w:numId w:val="3"/>
        </w:numPr>
        <w:ind w:left="284" w:hanging="284"/>
        <w:jc w:val="both"/>
        <w:rPr>
          <w:rFonts w:asciiTheme="minorHAnsi" w:hAnsiTheme="minorHAnsi"/>
          <w:sz w:val="22"/>
        </w:rPr>
      </w:pPr>
      <w:r>
        <w:rPr>
          <w:rFonts w:asciiTheme="minorHAnsi" w:hAnsiTheme="minorHAnsi"/>
          <w:b/>
          <w:sz w:val="22"/>
        </w:rPr>
        <w:t>PT01:</w:t>
      </w:r>
      <w:r>
        <w:rPr>
          <w:rFonts w:asciiTheme="minorHAnsi" w:hAnsiTheme="minorHAnsi"/>
          <w:sz w:val="22"/>
        </w:rPr>
        <w:t xml:space="preserve"> Se deben configurar las plataformas existentes a medida que se van implementando los demás cambios.</w:t>
      </w:r>
    </w:p>
    <w:p w:rsidR="00526A02" w:rsidRDefault="00526A02" w:rsidP="00526A02">
      <w:pPr>
        <w:jc w:val="both"/>
        <w:rPr>
          <w:rFonts w:asciiTheme="minorHAnsi" w:hAnsiTheme="minorHAnsi"/>
          <w:sz w:val="22"/>
        </w:rPr>
      </w:pPr>
    </w:p>
    <w:p w:rsidR="00A46107" w:rsidRDefault="00A46107" w:rsidP="00526A02">
      <w:pPr>
        <w:jc w:val="both"/>
        <w:rPr>
          <w:rFonts w:asciiTheme="minorHAnsi" w:hAnsiTheme="minorHAnsi"/>
          <w:sz w:val="22"/>
        </w:rPr>
      </w:pPr>
      <w:r>
        <w:rPr>
          <w:rFonts w:asciiTheme="minorHAnsi" w:hAnsiTheme="minorHAnsi"/>
          <w:sz w:val="22"/>
        </w:rPr>
        <w:t xml:space="preserve">Los proyectos desde los diferentes puntos de vista </w:t>
      </w:r>
      <w:r w:rsidR="00AE0EE4">
        <w:rPr>
          <w:rFonts w:asciiTheme="minorHAnsi" w:hAnsiTheme="minorHAnsi"/>
          <w:sz w:val="22"/>
        </w:rPr>
        <w:t xml:space="preserve">conservan una relación entre sí. </w:t>
      </w:r>
      <w:r>
        <w:rPr>
          <w:rFonts w:asciiTheme="minorHAnsi" w:hAnsiTheme="minorHAnsi"/>
          <w:sz w:val="22"/>
        </w:rPr>
        <w:t xml:space="preserve">Para identificar los proyectos se identificaron las relaciones entre ellos, </w:t>
      </w:r>
      <w:r w:rsidR="00AE0EE4">
        <w:rPr>
          <w:rFonts w:asciiTheme="minorHAnsi" w:hAnsiTheme="minorHAnsi"/>
          <w:sz w:val="22"/>
        </w:rPr>
        <w:t>la siguiente figura muestra dicha relación</w:t>
      </w:r>
      <w:r>
        <w:rPr>
          <w:rFonts w:asciiTheme="minorHAnsi" w:hAnsiTheme="minorHAnsi"/>
          <w:sz w:val="22"/>
        </w:rPr>
        <w:t>:</w:t>
      </w:r>
    </w:p>
    <w:p w:rsidR="00A46107" w:rsidRDefault="00A46107" w:rsidP="003868CC">
      <w:pPr>
        <w:rPr>
          <w:rFonts w:asciiTheme="minorHAnsi" w:hAnsiTheme="minorHAnsi"/>
          <w:sz w:val="22"/>
        </w:rPr>
      </w:pPr>
    </w:p>
    <w:p w:rsidR="00842EEE" w:rsidRDefault="00842EEE" w:rsidP="003868CC">
      <w:pPr>
        <w:rPr>
          <w:rFonts w:asciiTheme="minorHAnsi" w:hAnsiTheme="minorHAnsi"/>
          <w:sz w:val="22"/>
        </w:rPr>
      </w:pPr>
      <w:r w:rsidRPr="00842EEE">
        <w:rPr>
          <w:noProof/>
        </w:rPr>
        <w:lastRenderedPageBreak/>
        <w:drawing>
          <wp:inline distT="0" distB="0" distL="0" distR="0">
            <wp:extent cx="6327140" cy="4148353"/>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6327140" cy="4148353"/>
                    </a:xfrm>
                    <a:prstGeom prst="rect">
                      <a:avLst/>
                    </a:prstGeom>
                    <a:noFill/>
                    <a:ln w="9525">
                      <a:noFill/>
                      <a:miter lim="800000"/>
                      <a:headEnd/>
                      <a:tailEnd/>
                    </a:ln>
                  </pic:spPr>
                </pic:pic>
              </a:graphicData>
            </a:graphic>
          </wp:inline>
        </w:drawing>
      </w:r>
    </w:p>
    <w:p w:rsidR="00842EEE" w:rsidRPr="00842EEE" w:rsidRDefault="00842EEE" w:rsidP="00842EEE">
      <w:pPr>
        <w:pStyle w:val="Epgrafe"/>
        <w:spacing w:before="120" w:after="0"/>
        <w:jc w:val="center"/>
        <w:rPr>
          <w:rFonts w:ascii="Calibri" w:hAnsi="Calibri"/>
          <w:color w:val="auto"/>
          <w:sz w:val="20"/>
        </w:rPr>
      </w:pPr>
      <w:bookmarkStart w:id="31" w:name="_Toc295575928"/>
      <w:r w:rsidRPr="00A46107">
        <w:rPr>
          <w:rFonts w:ascii="Calibri" w:hAnsi="Calibri"/>
          <w:color w:val="auto"/>
          <w:sz w:val="20"/>
        </w:rPr>
        <w:t xml:space="preserve">Figura </w:t>
      </w:r>
      <w:r w:rsidR="00095330" w:rsidRPr="00A46107">
        <w:rPr>
          <w:rFonts w:ascii="Calibri" w:hAnsi="Calibri"/>
          <w:color w:val="auto"/>
          <w:sz w:val="20"/>
        </w:rPr>
        <w:fldChar w:fldCharType="begin"/>
      </w:r>
      <w:r w:rsidRPr="00A46107">
        <w:rPr>
          <w:rFonts w:ascii="Calibri" w:hAnsi="Calibri"/>
          <w:color w:val="auto"/>
          <w:sz w:val="20"/>
        </w:rPr>
        <w:instrText xml:space="preserve"> SEQ Figura \* ARABIC </w:instrText>
      </w:r>
      <w:r w:rsidR="00095330" w:rsidRPr="00A46107">
        <w:rPr>
          <w:rFonts w:ascii="Calibri" w:hAnsi="Calibri"/>
          <w:color w:val="auto"/>
          <w:sz w:val="20"/>
        </w:rPr>
        <w:fldChar w:fldCharType="separate"/>
      </w:r>
      <w:r>
        <w:rPr>
          <w:rFonts w:ascii="Calibri" w:hAnsi="Calibri"/>
          <w:noProof/>
          <w:color w:val="auto"/>
          <w:sz w:val="20"/>
        </w:rPr>
        <w:t>3</w:t>
      </w:r>
      <w:r w:rsidR="00095330" w:rsidRPr="00A46107">
        <w:rPr>
          <w:rFonts w:ascii="Calibri" w:hAnsi="Calibri"/>
          <w:color w:val="auto"/>
          <w:sz w:val="20"/>
        </w:rPr>
        <w:fldChar w:fldCharType="end"/>
      </w:r>
      <w:r>
        <w:rPr>
          <w:rFonts w:ascii="Calibri" w:hAnsi="Calibri"/>
          <w:color w:val="auto"/>
          <w:sz w:val="20"/>
        </w:rPr>
        <w:t>. Relación entre los proyectos de las diferentes vistas</w:t>
      </w:r>
      <w:bookmarkEnd w:id="31"/>
    </w:p>
    <w:p w:rsidR="00842EEE" w:rsidRDefault="00842EEE" w:rsidP="003868CC">
      <w:pPr>
        <w:rPr>
          <w:rFonts w:asciiTheme="minorHAnsi" w:hAnsiTheme="minorHAnsi"/>
          <w:sz w:val="22"/>
        </w:rPr>
      </w:pPr>
    </w:p>
    <w:p w:rsidR="00842EEE" w:rsidRDefault="00842EEE" w:rsidP="003868CC">
      <w:pPr>
        <w:rPr>
          <w:rFonts w:asciiTheme="minorHAnsi" w:hAnsiTheme="minorHAnsi"/>
          <w:sz w:val="22"/>
        </w:rPr>
      </w:pPr>
    </w:p>
    <w:p w:rsidR="00AE0EE4" w:rsidRDefault="00AE0EE4" w:rsidP="00AE0EE4">
      <w:pPr>
        <w:jc w:val="both"/>
        <w:rPr>
          <w:rFonts w:asciiTheme="minorHAnsi" w:hAnsiTheme="minorHAnsi"/>
          <w:sz w:val="22"/>
        </w:rPr>
      </w:pPr>
      <w:r>
        <w:rPr>
          <w:rFonts w:asciiTheme="minorHAnsi" w:hAnsiTheme="minorHAnsi"/>
          <w:sz w:val="22"/>
        </w:rPr>
        <w:t xml:space="preserve">De la figura anterior se pueden deducir las relaciones adecuadas para generar los proyectos consolidados. A continuación se listan los proyectos </w:t>
      </w:r>
      <w:r w:rsidR="00842EEE">
        <w:rPr>
          <w:rFonts w:asciiTheme="minorHAnsi" w:hAnsiTheme="minorHAnsi"/>
          <w:sz w:val="22"/>
        </w:rPr>
        <w:t xml:space="preserve">consolidados </w:t>
      </w:r>
      <w:r>
        <w:rPr>
          <w:rFonts w:asciiTheme="minorHAnsi" w:hAnsiTheme="minorHAnsi"/>
          <w:sz w:val="22"/>
        </w:rPr>
        <w:t xml:space="preserve">identificados </w:t>
      </w:r>
      <w:r w:rsidR="00842EEE">
        <w:rPr>
          <w:rFonts w:asciiTheme="minorHAnsi" w:hAnsiTheme="minorHAnsi"/>
          <w:sz w:val="22"/>
        </w:rPr>
        <w:t>al asociar los proyectos de cada vista:</w:t>
      </w:r>
    </w:p>
    <w:p w:rsidR="00AE0EE4" w:rsidRDefault="00AE0EE4"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A46107"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A46107" w:rsidRPr="003973F8" w:rsidRDefault="00A46107" w:rsidP="00526A02">
            <w:pPr>
              <w:jc w:val="center"/>
              <w:rPr>
                <w:rFonts w:asciiTheme="minorHAnsi" w:hAnsiTheme="minorHAnsi"/>
                <w:b/>
              </w:rPr>
            </w:pPr>
            <w:r w:rsidRPr="003973F8">
              <w:rPr>
                <w:rFonts w:asciiTheme="minorHAnsi" w:hAnsiTheme="minorHAnsi"/>
                <w:b/>
              </w:rPr>
              <w:t>Proyecto 1: Órdenes de Compra</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A46107" w:rsidRPr="003973F8" w:rsidRDefault="00A46107" w:rsidP="00A46107">
            <w:pPr>
              <w:jc w:val="center"/>
              <w:rPr>
                <w:rFonts w:asciiTheme="minorHAnsi" w:hAnsiTheme="minorHAnsi"/>
                <w:b/>
              </w:rPr>
            </w:pPr>
            <w:r w:rsidRPr="003973F8">
              <w:rPr>
                <w:rFonts w:asciiTheme="minorHAnsi" w:hAnsiTheme="minorHAnsi"/>
                <w:b/>
              </w:rPr>
              <w:t>Arq. Tecnología</w:t>
            </w:r>
          </w:p>
        </w:tc>
      </w:tr>
      <w:tr w:rsidR="00A46107"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PN02, PN08</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PD01, PD02, PD03, PD06</w:t>
            </w:r>
          </w:p>
        </w:tc>
        <w:tc>
          <w:tcPr>
            <w:tcW w:w="2552" w:type="dxa"/>
            <w:tcBorders>
              <w:bottom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PA01, PA03, PA04, PA07</w:t>
            </w:r>
          </w:p>
        </w:tc>
        <w:tc>
          <w:tcPr>
            <w:tcW w:w="2552" w:type="dxa"/>
            <w:tcBorders>
              <w:bottom w:val="single" w:sz="12" w:space="0" w:color="auto"/>
              <w:right w:val="single" w:sz="12" w:space="0" w:color="auto"/>
            </w:tcBorders>
            <w:shd w:val="clear" w:color="auto" w:fill="DBE5F1" w:themeFill="accent1" w:themeFillTint="33"/>
          </w:tcPr>
          <w:p w:rsidR="00A46107" w:rsidRPr="003973F8" w:rsidRDefault="00526A02" w:rsidP="00A46107">
            <w:pPr>
              <w:jc w:val="center"/>
              <w:rPr>
                <w:rFonts w:asciiTheme="minorHAnsi" w:hAnsiTheme="minorHAnsi"/>
              </w:rPr>
            </w:pPr>
            <w:r w:rsidRPr="003973F8">
              <w:rPr>
                <w:rFonts w:asciiTheme="minorHAnsi" w:hAnsiTheme="minorHAnsi"/>
              </w:rPr>
              <w:t>PT01, PT02</w:t>
            </w:r>
          </w:p>
        </w:tc>
      </w:tr>
      <w:tr w:rsidR="00A46107"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A46107" w:rsidRPr="003973F8" w:rsidRDefault="00343BCE" w:rsidP="00343BC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r w:rsidR="00A46107" w:rsidRPr="003973F8" w:rsidTr="00224AEF">
        <w:trPr>
          <w:jc w:val="center"/>
        </w:trPr>
        <w:tc>
          <w:tcPr>
            <w:tcW w:w="2552" w:type="dxa"/>
            <w:tcBorders>
              <w:left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A46107" w:rsidRPr="003973F8" w:rsidRDefault="00A46107" w:rsidP="003868CC">
            <w:pPr>
              <w:rPr>
                <w:rFonts w:asciiTheme="minorHAnsi" w:hAnsiTheme="minorHAnsi"/>
              </w:rPr>
            </w:pPr>
          </w:p>
        </w:tc>
      </w:tr>
      <w:tr w:rsidR="00A46107"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A46107" w:rsidRPr="003973F8" w:rsidRDefault="00A46107"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A46107" w:rsidRPr="003973F8" w:rsidRDefault="00A46107" w:rsidP="003868CC">
            <w:pPr>
              <w:rPr>
                <w:rFonts w:asciiTheme="minorHAnsi" w:hAnsiTheme="minorHAnsi"/>
              </w:rPr>
            </w:pPr>
          </w:p>
        </w:tc>
      </w:tr>
    </w:tbl>
    <w:p w:rsidR="00A46107" w:rsidRDefault="00A46107"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526A0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526A02" w:rsidRPr="003973F8" w:rsidRDefault="00343BCE" w:rsidP="00343BCE">
            <w:pPr>
              <w:jc w:val="center"/>
              <w:rPr>
                <w:rFonts w:asciiTheme="minorHAnsi" w:hAnsiTheme="minorHAnsi"/>
                <w:b/>
              </w:rPr>
            </w:pPr>
            <w:r w:rsidRPr="003973F8">
              <w:rPr>
                <w:rFonts w:asciiTheme="minorHAnsi" w:hAnsiTheme="minorHAnsi"/>
                <w:b/>
              </w:rPr>
              <w:t>Proyecto 2</w:t>
            </w:r>
            <w:r w:rsidR="00526A02" w:rsidRPr="003973F8">
              <w:rPr>
                <w:rFonts w:asciiTheme="minorHAnsi" w:hAnsiTheme="minorHAnsi"/>
                <w:b/>
              </w:rPr>
              <w:t xml:space="preserve">: </w:t>
            </w:r>
            <w:r w:rsidRPr="003973F8">
              <w:rPr>
                <w:rFonts w:asciiTheme="minorHAnsi" w:hAnsiTheme="minorHAnsi"/>
                <w:b/>
              </w:rPr>
              <w:t>Subasta Inversa</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Arq. Tecnología</w:t>
            </w:r>
          </w:p>
        </w:tc>
      </w:tr>
      <w:tr w:rsidR="00526A0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PN04, PN08</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PD02, PD06</w:t>
            </w:r>
          </w:p>
        </w:tc>
        <w:tc>
          <w:tcPr>
            <w:tcW w:w="2552" w:type="dxa"/>
            <w:tcBorders>
              <w:bottom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PA03</w:t>
            </w:r>
          </w:p>
        </w:tc>
        <w:tc>
          <w:tcPr>
            <w:tcW w:w="2552" w:type="dxa"/>
            <w:tcBorders>
              <w:bottom w:val="single" w:sz="12" w:space="0" w:color="auto"/>
              <w:right w:val="single" w:sz="12" w:space="0" w:color="auto"/>
            </w:tcBorders>
            <w:shd w:val="clear" w:color="auto" w:fill="DBE5F1" w:themeFill="accent1" w:themeFillTint="33"/>
          </w:tcPr>
          <w:p w:rsidR="00526A02" w:rsidRPr="003973F8" w:rsidRDefault="00343BCE" w:rsidP="00526A02">
            <w:pPr>
              <w:jc w:val="center"/>
              <w:rPr>
                <w:rFonts w:asciiTheme="minorHAnsi" w:hAnsiTheme="minorHAnsi"/>
              </w:rPr>
            </w:pPr>
            <w:r w:rsidRPr="003973F8">
              <w:rPr>
                <w:rFonts w:asciiTheme="minorHAnsi" w:hAnsiTheme="minorHAnsi"/>
              </w:rPr>
              <w:t>PT01, PT02</w:t>
            </w:r>
          </w:p>
        </w:tc>
      </w:tr>
      <w:tr w:rsidR="00526A0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526A02" w:rsidRPr="003973F8" w:rsidRDefault="009A25A3" w:rsidP="00526A02">
            <w:pPr>
              <w:rPr>
                <w:rFonts w:asciiTheme="minorHAnsi" w:hAnsiTheme="minorHAnsi"/>
              </w:rPr>
            </w:pPr>
            <w:r w:rsidRPr="003973F8">
              <w:rPr>
                <w:rFonts w:asciiTheme="minorHAnsi" w:hAnsiTheme="minorHAnsi"/>
              </w:rPr>
              <w:t xml:space="preserve">Permite gestionar el proceso de subasta inversa, al manejar el sistema TRM y adaptar el </w:t>
            </w:r>
            <w:r w:rsidRPr="003973F8">
              <w:rPr>
                <w:rFonts w:asciiTheme="minorHAnsi" w:hAnsiTheme="minorHAnsi"/>
              </w:rPr>
              <w:lastRenderedPageBreak/>
              <w:t>sistema PO Manager.</w:t>
            </w:r>
          </w:p>
        </w:tc>
      </w:tr>
      <w:tr w:rsidR="00526A02" w:rsidRPr="003973F8" w:rsidTr="00224AEF">
        <w:trPr>
          <w:jc w:val="center"/>
        </w:trPr>
        <w:tc>
          <w:tcPr>
            <w:tcW w:w="2552" w:type="dxa"/>
            <w:tcBorders>
              <w:left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lastRenderedPageBreak/>
              <w:t>Esfuerzo</w:t>
            </w:r>
          </w:p>
        </w:tc>
        <w:tc>
          <w:tcPr>
            <w:tcW w:w="7656" w:type="dxa"/>
            <w:gridSpan w:val="3"/>
            <w:tcBorders>
              <w:right w:val="single" w:sz="12" w:space="0" w:color="auto"/>
            </w:tcBorders>
          </w:tcPr>
          <w:p w:rsidR="00526A02" w:rsidRPr="003973F8" w:rsidRDefault="00526A02" w:rsidP="00526A02">
            <w:pPr>
              <w:rPr>
                <w:rFonts w:asciiTheme="minorHAnsi" w:hAnsiTheme="minorHAnsi"/>
              </w:rPr>
            </w:pPr>
          </w:p>
        </w:tc>
      </w:tr>
      <w:tr w:rsidR="00526A0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526A02" w:rsidRPr="003973F8" w:rsidRDefault="00526A02" w:rsidP="00526A02">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526A02" w:rsidRPr="003973F8" w:rsidRDefault="00526A02" w:rsidP="00526A02">
            <w:pPr>
              <w:rPr>
                <w:rFonts w:asciiTheme="minorHAnsi" w:hAnsiTheme="minorHAnsi"/>
              </w:rPr>
            </w:pPr>
          </w:p>
        </w:tc>
      </w:tr>
    </w:tbl>
    <w:p w:rsidR="00526A02" w:rsidRDefault="00526A02"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9A25A3" w:rsidP="009A25A3">
            <w:pPr>
              <w:jc w:val="center"/>
              <w:rPr>
                <w:rFonts w:asciiTheme="minorHAnsi" w:hAnsiTheme="minorHAnsi"/>
                <w:b/>
              </w:rPr>
            </w:pPr>
            <w:r w:rsidRPr="003973F8">
              <w:rPr>
                <w:rFonts w:asciiTheme="minorHAnsi" w:hAnsiTheme="minorHAnsi"/>
                <w:b/>
              </w:rPr>
              <w:t>Proyecto 3</w:t>
            </w:r>
            <w:r w:rsidR="00343BCE" w:rsidRPr="003973F8">
              <w:rPr>
                <w:rFonts w:asciiTheme="minorHAnsi" w:hAnsiTheme="minorHAnsi"/>
                <w:b/>
              </w:rPr>
              <w:t xml:space="preserve">: </w:t>
            </w:r>
            <w:r w:rsidRPr="003973F8">
              <w:rPr>
                <w:rFonts w:asciiTheme="minorHAnsi" w:hAnsiTheme="minorHAnsi"/>
                <w:b/>
              </w:rPr>
              <w:t>Facturación</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PN05, PN08</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PD02, PD04, PD06</w:t>
            </w:r>
          </w:p>
        </w:tc>
        <w:tc>
          <w:tcPr>
            <w:tcW w:w="2552" w:type="dxa"/>
            <w:tcBorders>
              <w:bottom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PA02, PA03, PA06, PA08, PA09</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9A25A3"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4E0C12" w:rsidP="004E0C12">
            <w:pPr>
              <w:jc w:val="center"/>
              <w:rPr>
                <w:rFonts w:asciiTheme="minorHAnsi" w:hAnsiTheme="minorHAnsi"/>
                <w:b/>
              </w:rPr>
            </w:pPr>
            <w:r w:rsidRPr="003973F8">
              <w:rPr>
                <w:rFonts w:asciiTheme="minorHAnsi" w:hAnsiTheme="minorHAnsi"/>
                <w:b/>
              </w:rPr>
              <w:t>Proyecto 4</w:t>
            </w:r>
            <w:r w:rsidR="00343BCE" w:rsidRPr="003973F8">
              <w:rPr>
                <w:rFonts w:asciiTheme="minorHAnsi" w:hAnsiTheme="minorHAnsi"/>
                <w:b/>
              </w:rPr>
              <w:t xml:space="preserve">: </w:t>
            </w:r>
            <w:r w:rsidRPr="003973F8">
              <w:rPr>
                <w:rFonts w:asciiTheme="minorHAnsi" w:hAnsiTheme="minorHAnsi"/>
                <w:b/>
              </w:rPr>
              <w:t>Registro de Entidades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PN01, PN03, PN06, PN08</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PD01, PD03,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PA01, PA07, PA04</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343BCE"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343BCE" w:rsidRPr="003973F8" w:rsidRDefault="00343BCE" w:rsidP="004E0C12">
            <w:pPr>
              <w:jc w:val="center"/>
              <w:rPr>
                <w:rFonts w:asciiTheme="minorHAnsi" w:hAnsiTheme="minorHAnsi"/>
                <w:b/>
              </w:rPr>
            </w:pPr>
            <w:r w:rsidRPr="003973F8">
              <w:rPr>
                <w:rFonts w:asciiTheme="minorHAnsi" w:hAnsiTheme="minorHAnsi"/>
                <w:b/>
              </w:rPr>
              <w:t xml:space="preserve">Proyecto </w:t>
            </w:r>
            <w:r w:rsidR="004E0C12" w:rsidRPr="003973F8">
              <w:rPr>
                <w:rFonts w:asciiTheme="minorHAnsi" w:hAnsiTheme="minorHAnsi"/>
                <w:b/>
              </w:rPr>
              <w:t>5</w:t>
            </w:r>
            <w:r w:rsidRPr="003973F8">
              <w:rPr>
                <w:rFonts w:asciiTheme="minorHAnsi" w:hAnsiTheme="minorHAnsi"/>
                <w:b/>
              </w:rPr>
              <w:t xml:space="preserve">: </w:t>
            </w:r>
            <w:r w:rsidR="004E0C12" w:rsidRPr="003973F8">
              <w:rPr>
                <w:rFonts w:asciiTheme="minorHAnsi" w:hAnsiTheme="minorHAnsi"/>
                <w:b/>
              </w:rPr>
              <w:t>PQRS</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Arq. Tecnología</w:t>
            </w:r>
          </w:p>
        </w:tc>
      </w:tr>
      <w:tr w:rsidR="00343BCE"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PN08, PN09</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343BCE" w:rsidRPr="003973F8" w:rsidRDefault="004E0C12" w:rsidP="004025FF">
            <w:pPr>
              <w:jc w:val="center"/>
              <w:rPr>
                <w:rFonts w:asciiTheme="minorHAnsi" w:hAnsiTheme="minorHAnsi"/>
              </w:rPr>
            </w:pPr>
            <w:r w:rsidRPr="003973F8">
              <w:rPr>
                <w:rFonts w:asciiTheme="minorHAnsi" w:hAnsiTheme="minorHAnsi"/>
              </w:rPr>
              <w:t>PT01, PT02</w:t>
            </w:r>
          </w:p>
        </w:tc>
      </w:tr>
      <w:tr w:rsidR="00343BCE"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343BCE" w:rsidRPr="003973F8" w:rsidRDefault="004E0C12" w:rsidP="004025FF">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r w:rsidR="00343BCE" w:rsidRPr="003973F8" w:rsidTr="00224AEF">
        <w:trPr>
          <w:jc w:val="center"/>
        </w:trPr>
        <w:tc>
          <w:tcPr>
            <w:tcW w:w="2552" w:type="dxa"/>
            <w:tcBorders>
              <w:left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343BCE" w:rsidRPr="003973F8" w:rsidRDefault="00343BCE" w:rsidP="004025FF">
            <w:pPr>
              <w:rPr>
                <w:rFonts w:asciiTheme="minorHAnsi" w:hAnsiTheme="minorHAnsi"/>
              </w:rPr>
            </w:pPr>
          </w:p>
        </w:tc>
      </w:tr>
      <w:tr w:rsidR="00343BCE"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343BCE" w:rsidRPr="003973F8" w:rsidRDefault="00343BCE"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343BCE" w:rsidRPr="003973F8" w:rsidRDefault="00343BCE" w:rsidP="004025FF">
            <w:pPr>
              <w:rPr>
                <w:rFonts w:asciiTheme="minorHAnsi" w:hAnsiTheme="minorHAnsi"/>
              </w:rPr>
            </w:pPr>
          </w:p>
        </w:tc>
      </w:tr>
    </w:tbl>
    <w:p w:rsidR="00343BCE" w:rsidRDefault="00343BCE" w:rsidP="003868CC">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p>
    <w:tbl>
      <w:tblPr>
        <w:tblStyle w:val="Tablaconcuadrcula"/>
        <w:tblW w:w="10208" w:type="dxa"/>
        <w:jc w:val="center"/>
        <w:tblLayout w:type="fixed"/>
        <w:tblCellMar>
          <w:top w:w="28" w:type="dxa"/>
          <w:left w:w="85" w:type="dxa"/>
          <w:bottom w:w="28" w:type="dxa"/>
          <w:right w:w="85" w:type="dxa"/>
        </w:tblCellMar>
        <w:tblLook w:val="04A0"/>
      </w:tblPr>
      <w:tblGrid>
        <w:gridCol w:w="2552"/>
        <w:gridCol w:w="2552"/>
        <w:gridCol w:w="2552"/>
        <w:gridCol w:w="2552"/>
      </w:tblGrid>
      <w:tr w:rsidR="004E0C12" w:rsidRPr="003973F8" w:rsidTr="00224AEF">
        <w:trPr>
          <w:jc w:val="center"/>
        </w:trPr>
        <w:tc>
          <w:tcPr>
            <w:tcW w:w="10208" w:type="dxa"/>
            <w:gridSpan w:val="4"/>
            <w:tcBorders>
              <w:top w:val="single" w:sz="12" w:space="0" w:color="auto"/>
              <w:left w:val="single" w:sz="12" w:space="0" w:color="auto"/>
              <w:right w:val="single" w:sz="12" w:space="0" w:color="auto"/>
            </w:tcBorders>
            <w:shd w:val="clear" w:color="auto" w:fill="95B3D7" w:themeFill="accent1" w:themeFillTint="99"/>
          </w:tcPr>
          <w:p w:rsidR="004E0C12" w:rsidRPr="003973F8" w:rsidRDefault="004E0C12" w:rsidP="004E0C12">
            <w:pPr>
              <w:jc w:val="center"/>
              <w:rPr>
                <w:rFonts w:asciiTheme="minorHAnsi" w:hAnsiTheme="minorHAnsi"/>
                <w:b/>
              </w:rPr>
            </w:pPr>
            <w:r w:rsidRPr="003973F8">
              <w:rPr>
                <w:rFonts w:asciiTheme="minorHAnsi" w:hAnsiTheme="minorHAnsi"/>
                <w:b/>
              </w:rPr>
              <w:t>Proyecto 6: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Aplicaciones</w:t>
            </w:r>
          </w:p>
        </w:tc>
        <w:tc>
          <w:tcPr>
            <w:tcW w:w="2552" w:type="dxa"/>
            <w:tcBorders>
              <w:righ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Arq. Tecnología</w:t>
            </w:r>
          </w:p>
        </w:tc>
      </w:tr>
      <w:tr w:rsidR="004E0C12" w:rsidRPr="003973F8" w:rsidTr="00224AEF">
        <w:trPr>
          <w:jc w:val="center"/>
        </w:trPr>
        <w:tc>
          <w:tcPr>
            <w:tcW w:w="2552" w:type="dxa"/>
            <w:tcBorders>
              <w:left w:val="single" w:sz="12" w:space="0" w:color="auto"/>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PN07, PN08</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PD05, PD06</w:t>
            </w:r>
          </w:p>
        </w:tc>
        <w:tc>
          <w:tcPr>
            <w:tcW w:w="2552" w:type="dxa"/>
            <w:tcBorders>
              <w:bottom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PA05</w:t>
            </w:r>
          </w:p>
        </w:tc>
        <w:tc>
          <w:tcPr>
            <w:tcW w:w="2552" w:type="dxa"/>
            <w:tcBorders>
              <w:bottom w:val="single" w:sz="12" w:space="0" w:color="auto"/>
              <w:right w:val="single" w:sz="12" w:space="0" w:color="auto"/>
            </w:tcBorders>
            <w:shd w:val="clear" w:color="auto" w:fill="DBE5F1" w:themeFill="accent1" w:themeFillTint="33"/>
          </w:tcPr>
          <w:p w:rsidR="004E0C12" w:rsidRPr="003973F8" w:rsidRDefault="004E0C12" w:rsidP="004025FF">
            <w:pPr>
              <w:jc w:val="center"/>
              <w:rPr>
                <w:rFonts w:asciiTheme="minorHAnsi" w:hAnsiTheme="minorHAnsi"/>
              </w:rPr>
            </w:pPr>
            <w:r w:rsidRPr="003973F8">
              <w:rPr>
                <w:rFonts w:asciiTheme="minorHAnsi" w:hAnsiTheme="minorHAnsi"/>
              </w:rPr>
              <w:t>PT01, PT02</w:t>
            </w:r>
          </w:p>
        </w:tc>
      </w:tr>
      <w:tr w:rsidR="004E0C12" w:rsidRPr="003973F8" w:rsidTr="00224AEF">
        <w:trPr>
          <w:jc w:val="center"/>
        </w:trPr>
        <w:tc>
          <w:tcPr>
            <w:tcW w:w="2552" w:type="dxa"/>
            <w:tcBorders>
              <w:top w:val="single" w:sz="12" w:space="0" w:color="auto"/>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Descripción</w:t>
            </w:r>
          </w:p>
        </w:tc>
        <w:tc>
          <w:tcPr>
            <w:tcW w:w="7656" w:type="dxa"/>
            <w:gridSpan w:val="3"/>
            <w:tcBorders>
              <w:top w:val="single" w:sz="12" w:space="0" w:color="auto"/>
              <w:right w:val="single" w:sz="12" w:space="0" w:color="auto"/>
            </w:tcBorders>
          </w:tcPr>
          <w:p w:rsidR="004E0C12" w:rsidRPr="003973F8" w:rsidRDefault="004E0C12" w:rsidP="004025FF">
            <w:pPr>
              <w:rPr>
                <w:rFonts w:asciiTheme="minorHAnsi" w:hAnsiTheme="minorHAnsi"/>
              </w:rPr>
            </w:pPr>
            <w:r w:rsidRPr="003973F8">
              <w:rPr>
                <w:rFonts w:asciiTheme="minorHAnsi" w:hAnsiTheme="minorHAnsi"/>
              </w:rPr>
              <w:t>Implementa el sistema de calificaciones.</w:t>
            </w:r>
          </w:p>
        </w:tc>
      </w:tr>
      <w:tr w:rsidR="004E0C12" w:rsidRPr="003973F8" w:rsidTr="00224AEF">
        <w:trPr>
          <w:jc w:val="center"/>
        </w:trPr>
        <w:tc>
          <w:tcPr>
            <w:tcW w:w="2552" w:type="dxa"/>
            <w:tcBorders>
              <w:left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Esfuerzo</w:t>
            </w:r>
          </w:p>
        </w:tc>
        <w:tc>
          <w:tcPr>
            <w:tcW w:w="7656" w:type="dxa"/>
            <w:gridSpan w:val="3"/>
            <w:tcBorders>
              <w:right w:val="single" w:sz="12" w:space="0" w:color="auto"/>
            </w:tcBorders>
          </w:tcPr>
          <w:p w:rsidR="004E0C12" w:rsidRPr="003973F8" w:rsidRDefault="004E0C12" w:rsidP="004025FF">
            <w:pPr>
              <w:rPr>
                <w:rFonts w:asciiTheme="minorHAnsi" w:hAnsiTheme="minorHAnsi"/>
              </w:rPr>
            </w:pPr>
          </w:p>
        </w:tc>
      </w:tr>
      <w:tr w:rsidR="004E0C12" w:rsidRPr="003973F8" w:rsidTr="00224AEF">
        <w:trPr>
          <w:jc w:val="center"/>
        </w:trPr>
        <w:tc>
          <w:tcPr>
            <w:tcW w:w="2552" w:type="dxa"/>
            <w:tcBorders>
              <w:left w:val="single" w:sz="12" w:space="0" w:color="auto"/>
              <w:bottom w:val="single" w:sz="12" w:space="0" w:color="auto"/>
            </w:tcBorders>
            <w:shd w:val="clear" w:color="auto" w:fill="B8CCE4" w:themeFill="accent1" w:themeFillTint="66"/>
          </w:tcPr>
          <w:p w:rsidR="004E0C12" w:rsidRPr="003973F8" w:rsidRDefault="004E0C12" w:rsidP="004025FF">
            <w:pPr>
              <w:jc w:val="center"/>
              <w:rPr>
                <w:rFonts w:asciiTheme="minorHAnsi" w:hAnsiTheme="minorHAnsi"/>
                <w:b/>
              </w:rPr>
            </w:pPr>
            <w:r w:rsidRPr="003973F8">
              <w:rPr>
                <w:rFonts w:asciiTheme="minorHAnsi" w:hAnsiTheme="minorHAnsi"/>
                <w:b/>
              </w:rPr>
              <w:t>Costo</w:t>
            </w:r>
          </w:p>
        </w:tc>
        <w:tc>
          <w:tcPr>
            <w:tcW w:w="7656" w:type="dxa"/>
            <w:gridSpan w:val="3"/>
            <w:tcBorders>
              <w:bottom w:val="single" w:sz="12" w:space="0" w:color="auto"/>
              <w:right w:val="single" w:sz="12" w:space="0" w:color="auto"/>
            </w:tcBorders>
          </w:tcPr>
          <w:p w:rsidR="004E0C12" w:rsidRPr="003973F8" w:rsidRDefault="004E0C12" w:rsidP="004025FF">
            <w:pPr>
              <w:rPr>
                <w:rFonts w:asciiTheme="minorHAnsi" w:hAnsiTheme="minorHAnsi"/>
              </w:rPr>
            </w:pPr>
          </w:p>
        </w:tc>
      </w:tr>
    </w:tbl>
    <w:p w:rsidR="004E0C12" w:rsidRDefault="004E0C12" w:rsidP="003868CC">
      <w:pPr>
        <w:rPr>
          <w:rFonts w:asciiTheme="minorHAnsi" w:hAnsiTheme="minorHAnsi"/>
          <w:sz w:val="22"/>
        </w:rPr>
      </w:pPr>
    </w:p>
    <w:p w:rsidR="00224AEF" w:rsidRPr="003868CC" w:rsidRDefault="00224AEF" w:rsidP="003868CC">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32" w:name="_Toc295575964"/>
      <w:r>
        <w:rPr>
          <w:rFonts w:asciiTheme="minorHAnsi" w:hAnsiTheme="minorHAnsi"/>
          <w:b/>
          <w:smallCaps/>
          <w:sz w:val="22"/>
        </w:rPr>
        <w:lastRenderedPageBreak/>
        <w:t>Priorización de proyectos</w:t>
      </w:r>
      <w:bookmarkEnd w:id="32"/>
    </w:p>
    <w:p w:rsidR="00CB08D2" w:rsidRDefault="00CB08D2" w:rsidP="00224AEF">
      <w:pPr>
        <w:rPr>
          <w:rFonts w:asciiTheme="minorHAnsi" w:hAnsiTheme="minorHAnsi"/>
          <w:sz w:val="22"/>
        </w:rPr>
      </w:pPr>
    </w:p>
    <w:p w:rsidR="00224AEF" w:rsidRDefault="00224AEF" w:rsidP="00224AEF">
      <w:pPr>
        <w:jc w:val="both"/>
        <w:rPr>
          <w:rFonts w:asciiTheme="minorHAnsi" w:hAnsiTheme="minorHAnsi"/>
          <w:sz w:val="22"/>
        </w:rPr>
      </w:pPr>
      <w:r>
        <w:rPr>
          <w:rFonts w:asciiTheme="minorHAnsi" w:hAnsiTheme="minorHAnsi"/>
          <w:sz w:val="22"/>
        </w:rPr>
        <w:t xml:space="preserve">Para realizar la priorización de los proyectos 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la siguiente tabla muestra la distribución realizada para dicha priorización.</w:t>
      </w:r>
    </w:p>
    <w:p w:rsidR="00224AEF" w:rsidRDefault="00224AEF" w:rsidP="00224AEF">
      <w:pPr>
        <w:jc w:val="both"/>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proofErr w:type="spellEnd"/>
    </w:p>
    <w:tbl>
      <w:tblPr>
        <w:tblStyle w:val="Listaclar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tblPr>
      <w:tblGrid>
        <w:gridCol w:w="851"/>
        <w:gridCol w:w="3686"/>
        <w:gridCol w:w="2835"/>
        <w:gridCol w:w="2268"/>
      </w:tblGrid>
      <w:tr w:rsidR="00224AEF" w:rsidRPr="00C25C96" w:rsidTr="00224AEF">
        <w:trPr>
          <w:trHeight w:val="234"/>
          <w:tblHeader/>
          <w:jc w:val="center"/>
        </w:trPr>
        <w:tc>
          <w:tcPr>
            <w:cnfStyle w:val="000010000000"/>
            <w:tcW w:w="851" w:type="dxa"/>
            <w:shd w:val="clear" w:color="auto" w:fill="B8CCE4" w:themeFill="accent1" w:themeFillTint="66"/>
            <w:vAlign w:val="center"/>
          </w:tcPr>
          <w:p w:rsidR="00224AEF" w:rsidRPr="00C25C96" w:rsidRDefault="00224AEF" w:rsidP="00224AEF">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4AEF" w:rsidRPr="00C25C96" w:rsidRDefault="00224AEF" w:rsidP="00224AEF">
            <w:pPr>
              <w:jc w:val="center"/>
              <w:cnfStyle w:val="000000000000"/>
              <w:rPr>
                <w:rFonts w:asciiTheme="minorHAnsi" w:hAnsiTheme="minorHAnsi"/>
                <w:b/>
              </w:rPr>
            </w:pPr>
            <w:r w:rsidRPr="00C25C96">
              <w:rPr>
                <w:rFonts w:asciiTheme="minorHAnsi" w:hAnsiTheme="minorHAnsi"/>
                <w:b/>
              </w:rPr>
              <w:t>Nombre</w:t>
            </w:r>
          </w:p>
        </w:tc>
        <w:tc>
          <w:tcPr>
            <w:cnfStyle w:val="000010000000"/>
            <w:tcW w:w="2835" w:type="dxa"/>
            <w:shd w:val="clear" w:color="auto" w:fill="B8CCE4" w:themeFill="accent1" w:themeFillTint="66"/>
            <w:vAlign w:val="center"/>
          </w:tcPr>
          <w:p w:rsidR="00224AEF" w:rsidRPr="00C25C96" w:rsidRDefault="00224AEF" w:rsidP="00224AEF">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4AEF" w:rsidRDefault="00224AEF" w:rsidP="00224AEF">
            <w:pPr>
              <w:jc w:val="center"/>
              <w:cnfStyle w:val="00000000000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4AEF" w:rsidRPr="00C25C96" w:rsidTr="00224AEF">
        <w:trPr>
          <w:cnfStyle w:val="000000100000"/>
          <w:trHeight w:val="234"/>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S1</w:t>
            </w:r>
          </w:p>
        </w:tc>
        <w:tc>
          <w:tcPr>
            <w:tcW w:w="3686" w:type="dxa"/>
            <w:vAlign w:val="center"/>
          </w:tcPr>
          <w:p w:rsidR="00224AEF" w:rsidRPr="00C25C96" w:rsidRDefault="00224AEF" w:rsidP="00224AEF">
            <w:pPr>
              <w:cnfStyle w:val="000000100000"/>
              <w:rPr>
                <w:rFonts w:asciiTheme="minorHAnsi" w:hAnsiTheme="minorHAnsi"/>
              </w:rPr>
            </w:pP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del Grupo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S2</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 xml:space="preserve">Junta directiva del </w:t>
            </w: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4AEF" w:rsidRDefault="00224AEF" w:rsidP="00224AEF">
            <w:pPr>
              <w:cnfStyle w:val="000000000000"/>
              <w:rPr>
                <w:rFonts w:ascii="Calibri" w:hAnsi="Calibri"/>
              </w:rPr>
            </w:pPr>
            <w:r>
              <w:rPr>
                <w:rFonts w:ascii="Calibri" w:hAnsi="Calibri"/>
              </w:rPr>
              <w:t>Líder de Planeación</w:t>
            </w:r>
          </w:p>
        </w:tc>
      </w:tr>
      <w:tr w:rsidR="00224AEF" w:rsidRPr="00C25C96" w:rsidTr="00224AEF">
        <w:trPr>
          <w:cnfStyle w:val="000000100000"/>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S3</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 xml:space="preserve">Vicepresidentes departamentales y jefes del </w:t>
            </w:r>
            <w:proofErr w:type="spellStart"/>
            <w:r w:rsidRPr="00C25C96">
              <w:rPr>
                <w:rFonts w:asciiTheme="minorHAnsi" w:hAnsiTheme="minorHAnsi"/>
              </w:rPr>
              <w:t>MarketPlace</w:t>
            </w:r>
            <w:proofErr w:type="spellEnd"/>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Soporte</w:t>
            </w:r>
          </w:p>
        </w:tc>
      </w:tr>
      <w:tr w:rsidR="00224AEF" w:rsidRPr="00C25C96" w:rsidTr="00224AEF">
        <w:trPr>
          <w:trHeight w:val="232"/>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S4</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Clientes</w:t>
            </w:r>
          </w:p>
        </w:tc>
        <w:tc>
          <w:tcPr>
            <w:cnfStyle w:val="000010000000"/>
            <w:tcW w:w="2835" w:type="dxa"/>
            <w:vAlign w:val="center"/>
          </w:tcPr>
          <w:p w:rsidR="00224AEF" w:rsidRPr="007B7029" w:rsidRDefault="00224AEF" w:rsidP="00224AEF">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4AEF" w:rsidRPr="007B7029" w:rsidRDefault="00224AEF" w:rsidP="00224AEF">
            <w:pPr>
              <w:cnfStyle w:val="000000000000"/>
              <w:rPr>
                <w:rFonts w:ascii="Calibri" w:hAnsi="Calibri"/>
              </w:rPr>
            </w:pPr>
            <w:r>
              <w:rPr>
                <w:rFonts w:ascii="Calibri" w:hAnsi="Calibri"/>
              </w:rPr>
              <w:t>Líder de Calidad</w:t>
            </w:r>
          </w:p>
        </w:tc>
      </w:tr>
      <w:tr w:rsidR="00224AEF" w:rsidRPr="00C25C96" w:rsidTr="00224AEF">
        <w:trPr>
          <w:cnfStyle w:val="000000100000"/>
          <w:trHeight w:val="103"/>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S5</w:t>
            </w:r>
          </w:p>
        </w:tc>
        <w:tc>
          <w:tcPr>
            <w:tcW w:w="3686" w:type="dxa"/>
            <w:vAlign w:val="center"/>
          </w:tcPr>
          <w:p w:rsidR="00224AEF" w:rsidRPr="00C25C96" w:rsidRDefault="00224AEF" w:rsidP="00224AEF">
            <w:pPr>
              <w:cnfStyle w:val="000000100000"/>
              <w:rPr>
                <w:rFonts w:asciiTheme="minorHAnsi" w:hAnsiTheme="minorHAnsi"/>
              </w:rPr>
            </w:pPr>
            <w:r w:rsidRPr="00C25C96">
              <w:rPr>
                <w:rFonts w:asciiTheme="minorHAnsi" w:hAnsiTheme="minorHAnsi"/>
              </w:rPr>
              <w:t>Bancos</w:t>
            </w:r>
          </w:p>
        </w:tc>
        <w:tc>
          <w:tcPr>
            <w:cnfStyle w:val="000010000000"/>
            <w:tcW w:w="2835" w:type="dxa"/>
            <w:vAlign w:val="center"/>
          </w:tcPr>
          <w:p w:rsidR="00224AEF" w:rsidRPr="007B7029" w:rsidRDefault="00224AEF" w:rsidP="00224AEF">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2268" w:type="dxa"/>
            <w:shd w:val="clear" w:color="auto" w:fill="DBE5F1" w:themeFill="accent1" w:themeFillTint="33"/>
            <w:vAlign w:val="center"/>
          </w:tcPr>
          <w:p w:rsidR="00224AEF" w:rsidRPr="007B7029" w:rsidRDefault="00224AEF" w:rsidP="00224AEF">
            <w:pPr>
              <w:cnfStyle w:val="000000100000"/>
              <w:rPr>
                <w:rFonts w:ascii="Calibri" w:hAnsi="Calibri"/>
              </w:rPr>
            </w:pPr>
            <w:r>
              <w:rPr>
                <w:rFonts w:ascii="Calibri" w:hAnsi="Calibri"/>
              </w:rPr>
              <w:t>Líder de Desarrollo</w:t>
            </w:r>
          </w:p>
        </w:tc>
      </w:tr>
      <w:tr w:rsidR="00224AEF" w:rsidRPr="00C25C96" w:rsidTr="00224AEF">
        <w:trPr>
          <w:trHeight w:val="360"/>
          <w:jc w:val="center"/>
        </w:trPr>
        <w:tc>
          <w:tcPr>
            <w:cnfStyle w:val="000010000000"/>
            <w:tcW w:w="851" w:type="dxa"/>
            <w:shd w:val="clear" w:color="auto" w:fill="DBE5F1" w:themeFill="accent1" w:themeFillTint="33"/>
            <w:vAlign w:val="center"/>
          </w:tcPr>
          <w:p w:rsidR="00224AEF" w:rsidRPr="00C25C96" w:rsidRDefault="00224AEF" w:rsidP="00224AEF">
            <w:pPr>
              <w:jc w:val="center"/>
              <w:rPr>
                <w:rFonts w:asciiTheme="minorHAnsi" w:hAnsiTheme="minorHAnsi"/>
                <w:b/>
              </w:rPr>
            </w:pPr>
            <w:r w:rsidRPr="00C25C96">
              <w:rPr>
                <w:rFonts w:asciiTheme="minorHAnsi" w:hAnsiTheme="minorHAnsi"/>
                <w:b/>
              </w:rPr>
              <w:t>S6</w:t>
            </w:r>
          </w:p>
        </w:tc>
        <w:tc>
          <w:tcPr>
            <w:tcW w:w="3686" w:type="dxa"/>
            <w:vAlign w:val="center"/>
          </w:tcPr>
          <w:p w:rsidR="00224AEF" w:rsidRPr="00C25C96" w:rsidRDefault="00224AEF" w:rsidP="00224AEF">
            <w:pPr>
              <w:cnfStyle w:val="000000000000"/>
              <w:rPr>
                <w:rFonts w:asciiTheme="minorHAnsi" w:hAnsiTheme="minorHAnsi"/>
              </w:rPr>
            </w:pPr>
            <w:r w:rsidRPr="00C25C96">
              <w:rPr>
                <w:rFonts w:asciiTheme="minorHAnsi" w:hAnsiTheme="minorHAnsi"/>
              </w:rPr>
              <w:t>Grupo de desarrollo</w:t>
            </w:r>
          </w:p>
        </w:tc>
        <w:tc>
          <w:tcPr>
            <w:cnfStyle w:val="000010000000"/>
            <w:tcW w:w="2835" w:type="dxa"/>
            <w:vAlign w:val="center"/>
          </w:tcPr>
          <w:p w:rsidR="00224AEF" w:rsidRPr="00C25C96" w:rsidRDefault="00224AEF" w:rsidP="00224AEF">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4AEF" w:rsidRPr="00C25C96" w:rsidRDefault="00224AEF" w:rsidP="00224AEF">
            <w:pPr>
              <w:cnfStyle w:val="000000000000"/>
              <w:rPr>
                <w:rFonts w:asciiTheme="minorHAnsi" w:hAnsiTheme="minorHAnsi"/>
              </w:rPr>
            </w:pPr>
            <w:r>
              <w:rPr>
                <w:rFonts w:asciiTheme="minorHAnsi" w:hAnsiTheme="minorHAnsi"/>
              </w:rPr>
              <w:t>Líder de Desarrollo</w:t>
            </w:r>
          </w:p>
        </w:tc>
      </w:tr>
    </w:tbl>
    <w:p w:rsidR="00224AEF" w:rsidRPr="00224AEF" w:rsidRDefault="00224AEF" w:rsidP="00224AEF">
      <w:pPr>
        <w:jc w:val="both"/>
        <w:rPr>
          <w:rFonts w:asciiTheme="minorHAnsi" w:hAnsiTheme="minorHAnsi"/>
          <w:sz w:val="22"/>
        </w:rPr>
      </w:pPr>
    </w:p>
    <w:p w:rsidR="00224AEF" w:rsidRDefault="00224AEF" w:rsidP="00224AEF">
      <w:pPr>
        <w:rPr>
          <w:rFonts w:asciiTheme="minorHAnsi" w:hAnsiTheme="minorHAnsi"/>
          <w:sz w:val="22"/>
        </w:rPr>
      </w:pPr>
      <w:r>
        <w:rPr>
          <w:rFonts w:asciiTheme="minorHAnsi" w:hAnsiTheme="minorHAnsi"/>
          <w:sz w:val="22"/>
        </w:rPr>
        <w:t>Se identificaron los siguientes criterios de priorización:</w:t>
      </w:r>
    </w:p>
    <w:p w:rsidR="00224AEF" w:rsidRDefault="00224AEF" w:rsidP="00224AEF">
      <w:pPr>
        <w:rPr>
          <w:rFonts w:asciiTheme="minorHAnsi" w:hAnsiTheme="minorHAnsi"/>
          <w:sz w:val="22"/>
        </w:rPr>
      </w:pPr>
    </w:p>
    <w:p w:rsidR="00224AEF" w:rsidRDefault="00224AEF" w:rsidP="00224AEF">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tblPr>
      <w:tblGrid>
        <w:gridCol w:w="851"/>
        <w:gridCol w:w="2835"/>
        <w:gridCol w:w="5103"/>
        <w:gridCol w:w="851"/>
      </w:tblGrid>
      <w:tr w:rsidR="00224AEF" w:rsidRPr="00224AEF" w:rsidTr="00224AEF">
        <w:trPr>
          <w:jc w:val="center"/>
        </w:trPr>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4AEF" w:rsidRPr="00224AEF" w:rsidRDefault="00224AEF" w:rsidP="00224AEF">
            <w:pPr>
              <w:jc w:val="center"/>
              <w:rPr>
                <w:rFonts w:asciiTheme="minorHAnsi" w:hAnsiTheme="minorHAnsi"/>
                <w:b/>
              </w:rPr>
            </w:pPr>
            <w:r w:rsidRPr="00224AEF">
              <w:rPr>
                <w:rFonts w:asciiTheme="minorHAnsi" w:hAnsiTheme="minorHAnsi"/>
                <w:b/>
              </w:rPr>
              <w:t>Peso</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Nivel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Costo del desarrollo.</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2</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Ventaja Competitiva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20%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Alineación Estratégica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Apoyo a los objetivos  del negocio.</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Retorno de inversión</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Adaptación al cambio</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15%</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Percepción de los Clientes</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Nivel de satisfacción  de los clientes.</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10%</w:t>
            </w:r>
          </w:p>
        </w:tc>
      </w:tr>
      <w:tr w:rsidR="00224AEF" w:rsidRPr="00224AEF" w:rsidTr="00224AEF">
        <w:trPr>
          <w:jc w:val="center"/>
        </w:trPr>
        <w:tc>
          <w:tcPr>
            <w:tcW w:w="851" w:type="dxa"/>
            <w:shd w:val="clear" w:color="auto" w:fill="DBE5F1" w:themeFill="accent1" w:themeFillTint="33"/>
            <w:vAlign w:val="center"/>
          </w:tcPr>
          <w:p w:rsidR="00224AEF" w:rsidRPr="00224AEF" w:rsidRDefault="00224AEF" w:rsidP="00224AEF">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4AEF" w:rsidRPr="00224AEF" w:rsidRDefault="00224AEF" w:rsidP="00224AEF">
            <w:pPr>
              <w:rPr>
                <w:rFonts w:asciiTheme="minorHAnsi" w:hAnsiTheme="minorHAnsi"/>
              </w:rPr>
            </w:pPr>
            <w:r w:rsidRPr="00224AEF">
              <w:rPr>
                <w:rFonts w:asciiTheme="minorHAnsi" w:hAnsiTheme="minorHAnsi"/>
              </w:rPr>
              <w:t>Complejidad Técnica</w:t>
            </w:r>
          </w:p>
        </w:tc>
        <w:tc>
          <w:tcPr>
            <w:tcW w:w="5103" w:type="dxa"/>
            <w:vAlign w:val="center"/>
          </w:tcPr>
          <w:p w:rsidR="00224AEF" w:rsidRPr="00224AEF" w:rsidRDefault="00224AEF" w:rsidP="00224AEF">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4AEF" w:rsidRPr="00224AEF" w:rsidRDefault="00F51B7C" w:rsidP="00224AEF">
            <w:pPr>
              <w:jc w:val="right"/>
              <w:rPr>
                <w:rFonts w:asciiTheme="minorHAnsi" w:hAnsiTheme="minorHAnsi"/>
              </w:rPr>
            </w:pPr>
            <w:r>
              <w:rPr>
                <w:rFonts w:asciiTheme="minorHAnsi" w:hAnsiTheme="minorHAnsi"/>
              </w:rPr>
              <w:t>15%</w:t>
            </w:r>
          </w:p>
        </w:tc>
      </w:tr>
    </w:tbl>
    <w:p w:rsidR="00224AEF" w:rsidRPr="00224AEF" w:rsidRDefault="00224AEF" w:rsidP="00224AEF">
      <w:pPr>
        <w:rPr>
          <w:rFonts w:asciiTheme="minorHAnsi" w:hAnsiTheme="minorHAnsi"/>
          <w:sz w:val="22"/>
        </w:rPr>
      </w:pPr>
    </w:p>
    <w:p w:rsidR="00224AEF" w:rsidRDefault="00F51B7C" w:rsidP="00F51B7C">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w:t>
      </w:r>
    </w:p>
    <w:p w:rsidR="00F51B7C" w:rsidRDefault="00F51B7C" w:rsidP="00224AEF">
      <w:pPr>
        <w:rPr>
          <w:rFonts w:asciiTheme="minorHAnsi" w:hAnsiTheme="minorHAnsi"/>
          <w:sz w:val="22"/>
        </w:rPr>
      </w:pPr>
    </w:p>
    <w:p w:rsidR="00F51B7C" w:rsidRDefault="00F51B7C">
      <w:pPr>
        <w:spacing w:after="200" w:line="276" w:lineRule="auto"/>
        <w:rPr>
          <w:rFonts w:asciiTheme="minorHAnsi" w:hAnsiTheme="minorHAnsi"/>
          <w:sz w:val="22"/>
        </w:rPr>
      </w:pPr>
      <w:r>
        <w:rPr>
          <w:rFonts w:asciiTheme="minorHAnsi" w:hAnsiTheme="minorHAnsi"/>
          <w:sz w:val="22"/>
        </w:rPr>
        <w:br w:type="page"/>
      </w:r>
    </w:p>
    <w:p w:rsidR="00F51B7C" w:rsidRDefault="00F51B7C" w:rsidP="00224AEF">
      <w:pPr>
        <w:rPr>
          <w:rFonts w:asciiTheme="minorHAnsi" w:hAnsiTheme="minorHAnsi"/>
          <w:sz w:val="22"/>
        </w:rPr>
      </w:pPr>
    </w:p>
    <w:p w:rsidR="00F51B7C" w:rsidRDefault="00F51B7C" w:rsidP="00224AEF">
      <w:pPr>
        <w:rPr>
          <w:rFonts w:asciiTheme="minorHAnsi" w:hAnsiTheme="minorHAnsi"/>
          <w:sz w:val="22"/>
        </w:rPr>
      </w:pPr>
    </w:p>
    <w:p w:rsidR="00F51B7C" w:rsidRDefault="00F51B7C" w:rsidP="00224AEF">
      <w:pPr>
        <w:rPr>
          <w:rFonts w:asciiTheme="minorHAnsi" w:hAnsiTheme="minorHAnsi"/>
          <w:sz w:val="22"/>
        </w:rPr>
        <w:sectPr w:rsidR="00F51B7C" w:rsidSect="00F06E4C">
          <w:footerReference w:type="default" r:id="rId19"/>
          <w:pgSz w:w="12240" w:h="15840" w:code="1"/>
          <w:pgMar w:top="1138" w:right="1138" w:bottom="1138" w:left="1138" w:header="706" w:footer="706" w:gutter="0"/>
          <w:pgNumType w:start="1"/>
          <w:cols w:space="708"/>
          <w:docGrid w:linePitch="360"/>
        </w:sectPr>
      </w:pPr>
    </w:p>
    <w:p w:rsidR="00F51B7C" w:rsidRDefault="00F51B7C" w:rsidP="00224AEF">
      <w:pPr>
        <w:rPr>
          <w:rFonts w:asciiTheme="minorHAnsi" w:hAnsiTheme="minorHAnsi"/>
          <w:sz w:val="22"/>
        </w:rPr>
      </w:pPr>
    </w:p>
    <w:p w:rsidR="00F51B7C" w:rsidRDefault="00F51B7C" w:rsidP="00F51B7C">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DD7FFA">
        <w:rPr>
          <w:rFonts w:asciiTheme="minorHAnsi" w:hAnsiTheme="minorHAnsi"/>
          <w:noProof/>
          <w:color w:val="auto"/>
          <w:sz w:val="20"/>
        </w:rPr>
        <w:t>18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Prioridad según S1 – </w:t>
      </w:r>
      <w:proofErr w:type="spellStart"/>
      <w:r>
        <w:rPr>
          <w:rFonts w:asciiTheme="minorHAnsi" w:hAnsiTheme="minorHAnsi"/>
          <w:color w:val="auto"/>
          <w:sz w:val="20"/>
        </w:rPr>
        <w:t>Marketplace</w:t>
      </w:r>
      <w:proofErr w:type="spellEnd"/>
    </w:p>
    <w:tbl>
      <w:tblPr>
        <w:tblStyle w:val="Tablaconcuadrcula"/>
        <w:tblW w:w="0" w:type="auto"/>
        <w:jc w:val="center"/>
        <w:tblLayout w:type="fixed"/>
        <w:tblCellMar>
          <w:top w:w="28" w:type="dxa"/>
          <w:left w:w="85" w:type="dxa"/>
          <w:bottom w:w="28" w:type="dxa"/>
          <w:right w:w="85" w:type="dxa"/>
        </w:tblCellMar>
        <w:tblLook w:val="04A0"/>
      </w:tblPr>
      <w:tblGrid>
        <w:gridCol w:w="680"/>
        <w:gridCol w:w="397"/>
        <w:gridCol w:w="397"/>
        <w:gridCol w:w="397"/>
        <w:gridCol w:w="397"/>
        <w:gridCol w:w="397"/>
        <w:gridCol w:w="397"/>
        <w:gridCol w:w="397"/>
        <w:gridCol w:w="624"/>
        <w:gridCol w:w="737"/>
      </w:tblGrid>
      <w:tr w:rsidR="004609AB" w:rsidRPr="00F51B7C" w:rsidTr="004609AB">
        <w:trPr>
          <w:jc w:val="center"/>
        </w:trPr>
        <w:tc>
          <w:tcPr>
            <w:tcW w:w="680" w:type="dxa"/>
            <w:tcBorders>
              <w:top w:val="nil"/>
              <w:left w:val="nil"/>
            </w:tcBorders>
            <w:vAlign w:val="center"/>
          </w:tcPr>
          <w:p w:rsidR="00F51B7C" w:rsidRPr="00F51B7C" w:rsidRDefault="00F51B7C" w:rsidP="00F51B7C">
            <w:pPr>
              <w:jc w:val="center"/>
              <w:rPr>
                <w:rFonts w:asciiTheme="minorHAnsi" w:hAnsiTheme="minorHAnsi"/>
              </w:rPr>
            </w:pP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C1</w:t>
            </w: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C2</w:t>
            </w: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C3</w:t>
            </w: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C4</w:t>
            </w: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C5</w:t>
            </w: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C6</w:t>
            </w:r>
          </w:p>
        </w:tc>
        <w:tc>
          <w:tcPr>
            <w:tcW w:w="397"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C7</w:t>
            </w:r>
          </w:p>
        </w:tc>
        <w:tc>
          <w:tcPr>
            <w:tcW w:w="624" w:type="dxa"/>
            <w:shd w:val="clear" w:color="auto" w:fill="B8CCE4" w:themeFill="accent1" w:themeFillTint="66"/>
            <w:vAlign w:val="center"/>
          </w:tcPr>
          <w:p w:rsidR="00F51B7C" w:rsidRPr="004609AB" w:rsidRDefault="00F51B7C" w:rsidP="00F51B7C">
            <w:pPr>
              <w:jc w:val="center"/>
              <w:rPr>
                <w:rFonts w:asciiTheme="minorHAnsi" w:hAnsiTheme="minorHAnsi"/>
                <w:b/>
              </w:rPr>
            </w:pPr>
            <w:r w:rsidRPr="004609AB">
              <w:rPr>
                <w:rFonts w:asciiTheme="minorHAnsi" w:hAnsiTheme="minorHAnsi"/>
                <w:b/>
              </w:rPr>
              <w:t>Total</w:t>
            </w:r>
          </w:p>
        </w:tc>
        <w:tc>
          <w:tcPr>
            <w:tcW w:w="737" w:type="dxa"/>
            <w:shd w:val="clear" w:color="auto" w:fill="B8CCE4" w:themeFill="accent1" w:themeFillTint="66"/>
            <w:vAlign w:val="center"/>
          </w:tcPr>
          <w:p w:rsidR="00F51B7C" w:rsidRPr="004609AB" w:rsidRDefault="004609AB" w:rsidP="00F51B7C">
            <w:pPr>
              <w:jc w:val="center"/>
              <w:rPr>
                <w:rFonts w:asciiTheme="minorHAnsi" w:hAnsiTheme="minorHAnsi"/>
                <w:b/>
              </w:rPr>
            </w:pPr>
            <w:r>
              <w:rPr>
                <w:rFonts w:asciiTheme="minorHAnsi" w:hAnsiTheme="minorHAnsi"/>
                <w:b/>
              </w:rPr>
              <w:t>Orden</w:t>
            </w:r>
          </w:p>
        </w:tc>
      </w:tr>
      <w:tr w:rsidR="00F51B7C" w:rsidRPr="00F51B7C" w:rsidTr="004609AB">
        <w:trPr>
          <w:jc w:val="center"/>
        </w:trPr>
        <w:tc>
          <w:tcPr>
            <w:tcW w:w="680" w:type="dxa"/>
            <w:shd w:val="clear" w:color="auto" w:fill="DBE5F1" w:themeFill="accent1" w:themeFillTint="33"/>
            <w:vAlign w:val="center"/>
          </w:tcPr>
          <w:p w:rsidR="00F51B7C" w:rsidRPr="004609AB" w:rsidRDefault="00F51B7C" w:rsidP="00F51B7C">
            <w:pPr>
              <w:jc w:val="center"/>
              <w:rPr>
                <w:rFonts w:asciiTheme="minorHAnsi" w:hAnsiTheme="minorHAnsi"/>
                <w:b/>
              </w:rPr>
            </w:pPr>
            <w:r w:rsidRPr="004609AB">
              <w:rPr>
                <w:rFonts w:asciiTheme="minorHAnsi" w:hAnsiTheme="minorHAnsi"/>
                <w:b/>
              </w:rPr>
              <w:t>PC01</w:t>
            </w: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624" w:type="dxa"/>
            <w:shd w:val="clear" w:color="auto" w:fill="DBE5F1" w:themeFill="accent1" w:themeFillTint="33"/>
            <w:vAlign w:val="center"/>
          </w:tcPr>
          <w:p w:rsidR="00F51B7C" w:rsidRPr="00F51B7C" w:rsidRDefault="00F51B7C" w:rsidP="00F51B7C">
            <w:pPr>
              <w:jc w:val="center"/>
              <w:rPr>
                <w:rFonts w:asciiTheme="minorHAnsi" w:hAnsiTheme="minorHAnsi"/>
              </w:rPr>
            </w:pPr>
          </w:p>
        </w:tc>
        <w:tc>
          <w:tcPr>
            <w:tcW w:w="737" w:type="dxa"/>
            <w:shd w:val="clear" w:color="auto" w:fill="DBE5F1" w:themeFill="accent1" w:themeFillTint="33"/>
            <w:vAlign w:val="center"/>
          </w:tcPr>
          <w:p w:rsidR="00F51B7C" w:rsidRPr="00F51B7C" w:rsidRDefault="00F51B7C" w:rsidP="00F51B7C">
            <w:pPr>
              <w:jc w:val="center"/>
              <w:rPr>
                <w:rFonts w:asciiTheme="minorHAnsi" w:hAnsiTheme="minorHAnsi"/>
              </w:rPr>
            </w:pPr>
          </w:p>
        </w:tc>
      </w:tr>
      <w:tr w:rsidR="00F51B7C" w:rsidRPr="00F51B7C" w:rsidTr="004609AB">
        <w:trPr>
          <w:jc w:val="center"/>
        </w:trPr>
        <w:tc>
          <w:tcPr>
            <w:tcW w:w="680" w:type="dxa"/>
            <w:shd w:val="clear" w:color="auto" w:fill="DBE5F1" w:themeFill="accent1" w:themeFillTint="33"/>
            <w:vAlign w:val="center"/>
          </w:tcPr>
          <w:p w:rsidR="00F51B7C" w:rsidRPr="004609AB" w:rsidRDefault="00F51B7C" w:rsidP="00F51B7C">
            <w:pPr>
              <w:jc w:val="center"/>
              <w:rPr>
                <w:rFonts w:asciiTheme="minorHAnsi" w:hAnsiTheme="minorHAnsi"/>
                <w:b/>
              </w:rPr>
            </w:pPr>
            <w:r w:rsidRPr="004609AB">
              <w:rPr>
                <w:rFonts w:asciiTheme="minorHAnsi" w:hAnsiTheme="minorHAnsi"/>
                <w:b/>
              </w:rPr>
              <w:t>PC02</w:t>
            </w: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624" w:type="dxa"/>
            <w:shd w:val="clear" w:color="auto" w:fill="DBE5F1" w:themeFill="accent1" w:themeFillTint="33"/>
            <w:vAlign w:val="center"/>
          </w:tcPr>
          <w:p w:rsidR="00F51B7C" w:rsidRPr="00F51B7C" w:rsidRDefault="00F51B7C" w:rsidP="00F51B7C">
            <w:pPr>
              <w:jc w:val="center"/>
              <w:rPr>
                <w:rFonts w:asciiTheme="minorHAnsi" w:hAnsiTheme="minorHAnsi"/>
              </w:rPr>
            </w:pPr>
          </w:p>
        </w:tc>
        <w:tc>
          <w:tcPr>
            <w:tcW w:w="737" w:type="dxa"/>
            <w:shd w:val="clear" w:color="auto" w:fill="DBE5F1" w:themeFill="accent1" w:themeFillTint="33"/>
            <w:vAlign w:val="center"/>
          </w:tcPr>
          <w:p w:rsidR="00F51B7C" w:rsidRPr="00F51B7C" w:rsidRDefault="00F51B7C" w:rsidP="00F51B7C">
            <w:pPr>
              <w:jc w:val="center"/>
              <w:rPr>
                <w:rFonts w:asciiTheme="minorHAnsi" w:hAnsiTheme="minorHAnsi"/>
              </w:rPr>
            </w:pPr>
          </w:p>
        </w:tc>
      </w:tr>
      <w:tr w:rsidR="00F51B7C" w:rsidRPr="00F51B7C" w:rsidTr="004609AB">
        <w:trPr>
          <w:jc w:val="center"/>
        </w:trPr>
        <w:tc>
          <w:tcPr>
            <w:tcW w:w="680" w:type="dxa"/>
            <w:shd w:val="clear" w:color="auto" w:fill="DBE5F1" w:themeFill="accent1" w:themeFillTint="33"/>
            <w:vAlign w:val="center"/>
          </w:tcPr>
          <w:p w:rsidR="00F51B7C" w:rsidRPr="004609AB" w:rsidRDefault="00F51B7C" w:rsidP="00F51B7C">
            <w:pPr>
              <w:jc w:val="center"/>
              <w:rPr>
                <w:rFonts w:asciiTheme="minorHAnsi" w:hAnsiTheme="minorHAnsi"/>
                <w:b/>
              </w:rPr>
            </w:pPr>
            <w:r w:rsidRPr="004609AB">
              <w:rPr>
                <w:rFonts w:asciiTheme="minorHAnsi" w:hAnsiTheme="minorHAnsi"/>
                <w:b/>
              </w:rPr>
              <w:t>PC03</w:t>
            </w: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624" w:type="dxa"/>
            <w:shd w:val="clear" w:color="auto" w:fill="DBE5F1" w:themeFill="accent1" w:themeFillTint="33"/>
            <w:vAlign w:val="center"/>
          </w:tcPr>
          <w:p w:rsidR="00F51B7C" w:rsidRPr="00F51B7C" w:rsidRDefault="00F51B7C" w:rsidP="00F51B7C">
            <w:pPr>
              <w:jc w:val="center"/>
              <w:rPr>
                <w:rFonts w:asciiTheme="minorHAnsi" w:hAnsiTheme="minorHAnsi"/>
              </w:rPr>
            </w:pPr>
          </w:p>
        </w:tc>
        <w:tc>
          <w:tcPr>
            <w:tcW w:w="737" w:type="dxa"/>
            <w:shd w:val="clear" w:color="auto" w:fill="DBE5F1" w:themeFill="accent1" w:themeFillTint="33"/>
            <w:vAlign w:val="center"/>
          </w:tcPr>
          <w:p w:rsidR="00F51B7C" w:rsidRPr="00F51B7C" w:rsidRDefault="00F51B7C" w:rsidP="00F51B7C">
            <w:pPr>
              <w:jc w:val="center"/>
              <w:rPr>
                <w:rFonts w:asciiTheme="minorHAnsi" w:hAnsiTheme="minorHAnsi"/>
              </w:rPr>
            </w:pPr>
          </w:p>
        </w:tc>
      </w:tr>
      <w:tr w:rsidR="00F51B7C" w:rsidRPr="00F51B7C" w:rsidTr="004609AB">
        <w:trPr>
          <w:jc w:val="center"/>
        </w:trPr>
        <w:tc>
          <w:tcPr>
            <w:tcW w:w="680" w:type="dxa"/>
            <w:shd w:val="clear" w:color="auto" w:fill="DBE5F1" w:themeFill="accent1" w:themeFillTint="33"/>
            <w:vAlign w:val="center"/>
          </w:tcPr>
          <w:p w:rsidR="00F51B7C" w:rsidRPr="004609AB" w:rsidRDefault="00F51B7C" w:rsidP="00F51B7C">
            <w:pPr>
              <w:jc w:val="center"/>
              <w:rPr>
                <w:rFonts w:asciiTheme="minorHAnsi" w:hAnsiTheme="minorHAnsi"/>
                <w:b/>
              </w:rPr>
            </w:pPr>
            <w:r w:rsidRPr="004609AB">
              <w:rPr>
                <w:rFonts w:asciiTheme="minorHAnsi" w:hAnsiTheme="minorHAnsi"/>
                <w:b/>
              </w:rPr>
              <w:t>PC04</w:t>
            </w: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624" w:type="dxa"/>
            <w:shd w:val="clear" w:color="auto" w:fill="DBE5F1" w:themeFill="accent1" w:themeFillTint="33"/>
            <w:vAlign w:val="center"/>
          </w:tcPr>
          <w:p w:rsidR="00F51B7C" w:rsidRPr="00F51B7C" w:rsidRDefault="00F51B7C" w:rsidP="00F51B7C">
            <w:pPr>
              <w:jc w:val="center"/>
              <w:rPr>
                <w:rFonts w:asciiTheme="minorHAnsi" w:hAnsiTheme="minorHAnsi"/>
              </w:rPr>
            </w:pPr>
          </w:p>
        </w:tc>
        <w:tc>
          <w:tcPr>
            <w:tcW w:w="737" w:type="dxa"/>
            <w:shd w:val="clear" w:color="auto" w:fill="DBE5F1" w:themeFill="accent1" w:themeFillTint="33"/>
            <w:vAlign w:val="center"/>
          </w:tcPr>
          <w:p w:rsidR="00F51B7C" w:rsidRPr="00F51B7C" w:rsidRDefault="00F51B7C" w:rsidP="00F51B7C">
            <w:pPr>
              <w:jc w:val="center"/>
              <w:rPr>
                <w:rFonts w:asciiTheme="minorHAnsi" w:hAnsiTheme="minorHAnsi"/>
              </w:rPr>
            </w:pPr>
          </w:p>
        </w:tc>
      </w:tr>
      <w:tr w:rsidR="00F51B7C" w:rsidRPr="00F51B7C" w:rsidTr="004609AB">
        <w:trPr>
          <w:jc w:val="center"/>
        </w:trPr>
        <w:tc>
          <w:tcPr>
            <w:tcW w:w="680" w:type="dxa"/>
            <w:shd w:val="clear" w:color="auto" w:fill="DBE5F1" w:themeFill="accent1" w:themeFillTint="33"/>
            <w:vAlign w:val="center"/>
          </w:tcPr>
          <w:p w:rsidR="00F51B7C" w:rsidRPr="004609AB" w:rsidRDefault="00F51B7C" w:rsidP="00F51B7C">
            <w:pPr>
              <w:jc w:val="center"/>
              <w:rPr>
                <w:rFonts w:asciiTheme="minorHAnsi" w:hAnsiTheme="minorHAnsi"/>
                <w:b/>
              </w:rPr>
            </w:pPr>
            <w:r w:rsidRPr="004609AB">
              <w:rPr>
                <w:rFonts w:asciiTheme="minorHAnsi" w:hAnsiTheme="minorHAnsi"/>
                <w:b/>
              </w:rPr>
              <w:t>PC05</w:t>
            </w: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624" w:type="dxa"/>
            <w:shd w:val="clear" w:color="auto" w:fill="DBE5F1" w:themeFill="accent1" w:themeFillTint="33"/>
            <w:vAlign w:val="center"/>
          </w:tcPr>
          <w:p w:rsidR="00F51B7C" w:rsidRPr="00F51B7C" w:rsidRDefault="00F51B7C" w:rsidP="00F51B7C">
            <w:pPr>
              <w:jc w:val="center"/>
              <w:rPr>
                <w:rFonts w:asciiTheme="minorHAnsi" w:hAnsiTheme="minorHAnsi"/>
              </w:rPr>
            </w:pPr>
          </w:p>
        </w:tc>
        <w:tc>
          <w:tcPr>
            <w:tcW w:w="737" w:type="dxa"/>
            <w:shd w:val="clear" w:color="auto" w:fill="DBE5F1" w:themeFill="accent1" w:themeFillTint="33"/>
            <w:vAlign w:val="center"/>
          </w:tcPr>
          <w:p w:rsidR="00F51B7C" w:rsidRPr="00F51B7C" w:rsidRDefault="00F51B7C" w:rsidP="00F51B7C">
            <w:pPr>
              <w:jc w:val="center"/>
              <w:rPr>
                <w:rFonts w:asciiTheme="minorHAnsi" w:hAnsiTheme="minorHAnsi"/>
              </w:rPr>
            </w:pPr>
          </w:p>
        </w:tc>
      </w:tr>
      <w:tr w:rsidR="00F51B7C" w:rsidRPr="00F51B7C" w:rsidTr="004609AB">
        <w:trPr>
          <w:jc w:val="center"/>
        </w:trPr>
        <w:tc>
          <w:tcPr>
            <w:tcW w:w="680" w:type="dxa"/>
            <w:shd w:val="clear" w:color="auto" w:fill="DBE5F1" w:themeFill="accent1" w:themeFillTint="33"/>
            <w:vAlign w:val="center"/>
          </w:tcPr>
          <w:p w:rsidR="00F51B7C" w:rsidRPr="004609AB" w:rsidRDefault="00F51B7C" w:rsidP="00F51B7C">
            <w:pPr>
              <w:jc w:val="center"/>
              <w:rPr>
                <w:rFonts w:asciiTheme="minorHAnsi" w:hAnsiTheme="minorHAnsi"/>
                <w:b/>
              </w:rPr>
            </w:pPr>
            <w:r w:rsidRPr="004609AB">
              <w:rPr>
                <w:rFonts w:asciiTheme="minorHAnsi" w:hAnsiTheme="minorHAnsi"/>
                <w:b/>
              </w:rPr>
              <w:t>PC06</w:t>
            </w: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397" w:type="dxa"/>
            <w:vAlign w:val="center"/>
          </w:tcPr>
          <w:p w:rsidR="00F51B7C" w:rsidRPr="00F51B7C" w:rsidRDefault="00F51B7C" w:rsidP="00F51B7C">
            <w:pPr>
              <w:jc w:val="center"/>
              <w:rPr>
                <w:rFonts w:asciiTheme="minorHAnsi" w:hAnsiTheme="minorHAnsi"/>
              </w:rPr>
            </w:pPr>
          </w:p>
        </w:tc>
        <w:tc>
          <w:tcPr>
            <w:tcW w:w="624" w:type="dxa"/>
            <w:shd w:val="clear" w:color="auto" w:fill="DBE5F1" w:themeFill="accent1" w:themeFillTint="33"/>
            <w:vAlign w:val="center"/>
          </w:tcPr>
          <w:p w:rsidR="00F51B7C" w:rsidRPr="00F51B7C" w:rsidRDefault="00F51B7C" w:rsidP="00F51B7C">
            <w:pPr>
              <w:jc w:val="center"/>
              <w:rPr>
                <w:rFonts w:asciiTheme="minorHAnsi" w:hAnsiTheme="minorHAnsi"/>
              </w:rPr>
            </w:pPr>
          </w:p>
        </w:tc>
        <w:tc>
          <w:tcPr>
            <w:tcW w:w="737" w:type="dxa"/>
            <w:shd w:val="clear" w:color="auto" w:fill="DBE5F1" w:themeFill="accent1" w:themeFillTint="33"/>
            <w:vAlign w:val="center"/>
          </w:tcPr>
          <w:p w:rsidR="00F51B7C" w:rsidRPr="00F51B7C" w:rsidRDefault="00F51B7C" w:rsidP="00F51B7C">
            <w:pPr>
              <w:jc w:val="center"/>
              <w:rPr>
                <w:rFonts w:asciiTheme="minorHAnsi" w:hAnsiTheme="minorHAnsi"/>
              </w:rPr>
            </w:pPr>
          </w:p>
        </w:tc>
      </w:tr>
    </w:tbl>
    <w:p w:rsidR="00F51B7C" w:rsidRDefault="00F51B7C" w:rsidP="00224AEF">
      <w:pPr>
        <w:rPr>
          <w:rFonts w:asciiTheme="minorHAnsi" w:hAnsiTheme="minorHAnsi"/>
          <w:sz w:val="22"/>
        </w:rPr>
      </w:pPr>
    </w:p>
    <w:p w:rsidR="004609AB" w:rsidRDefault="004609AB" w:rsidP="004609A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DD7FFA">
        <w:rPr>
          <w:rFonts w:asciiTheme="minorHAnsi" w:hAnsiTheme="minorHAnsi"/>
          <w:noProof/>
          <w:color w:val="auto"/>
          <w:sz w:val="20"/>
        </w:rPr>
        <w:t>19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Prioridad según S</w:t>
      </w:r>
      <w:r w:rsidR="00DD7FFA">
        <w:rPr>
          <w:rFonts w:asciiTheme="minorHAnsi" w:hAnsiTheme="minorHAnsi"/>
          <w:color w:val="auto"/>
          <w:sz w:val="20"/>
        </w:rPr>
        <w:t>2</w:t>
      </w:r>
      <w:r>
        <w:rPr>
          <w:rFonts w:asciiTheme="minorHAnsi" w:hAnsiTheme="minorHAnsi"/>
          <w:color w:val="auto"/>
          <w:sz w:val="20"/>
        </w:rPr>
        <w:t xml:space="preserve"> – </w:t>
      </w:r>
      <w:r w:rsidR="00DD7FFA">
        <w:rPr>
          <w:rFonts w:asciiTheme="minorHAnsi" w:hAnsiTheme="minorHAnsi"/>
          <w:color w:val="auto"/>
          <w:sz w:val="20"/>
        </w:rPr>
        <w:t xml:space="preserve">JD </w:t>
      </w:r>
      <w:proofErr w:type="spellStart"/>
      <w:r>
        <w:rPr>
          <w:rFonts w:asciiTheme="minorHAnsi" w:hAnsiTheme="minorHAnsi"/>
          <w:color w:val="auto"/>
          <w:sz w:val="20"/>
        </w:rPr>
        <w:t>Marketplace</w:t>
      </w:r>
      <w:proofErr w:type="spellEnd"/>
    </w:p>
    <w:tbl>
      <w:tblPr>
        <w:tblStyle w:val="Tablaconcuadrcula"/>
        <w:tblW w:w="0" w:type="auto"/>
        <w:jc w:val="center"/>
        <w:tblLayout w:type="fixed"/>
        <w:tblCellMar>
          <w:top w:w="28" w:type="dxa"/>
          <w:left w:w="85" w:type="dxa"/>
          <w:bottom w:w="28" w:type="dxa"/>
          <w:right w:w="85" w:type="dxa"/>
        </w:tblCellMar>
        <w:tblLook w:val="04A0"/>
      </w:tblPr>
      <w:tblGrid>
        <w:gridCol w:w="680"/>
        <w:gridCol w:w="397"/>
        <w:gridCol w:w="397"/>
        <w:gridCol w:w="397"/>
        <w:gridCol w:w="397"/>
        <w:gridCol w:w="397"/>
        <w:gridCol w:w="397"/>
        <w:gridCol w:w="397"/>
        <w:gridCol w:w="624"/>
        <w:gridCol w:w="737"/>
      </w:tblGrid>
      <w:tr w:rsidR="004609AB" w:rsidRPr="00F51B7C" w:rsidTr="00934E7E">
        <w:trPr>
          <w:jc w:val="center"/>
        </w:trPr>
        <w:tc>
          <w:tcPr>
            <w:tcW w:w="680" w:type="dxa"/>
            <w:tcBorders>
              <w:top w:val="nil"/>
              <w:left w:val="nil"/>
            </w:tcBorders>
            <w:vAlign w:val="center"/>
          </w:tcPr>
          <w:p w:rsidR="004609AB" w:rsidRPr="00F51B7C" w:rsidRDefault="004609AB" w:rsidP="00934E7E">
            <w:pPr>
              <w:jc w:val="center"/>
              <w:rPr>
                <w:rFonts w:asciiTheme="minorHAnsi" w:hAnsiTheme="minorHAnsi"/>
              </w:rPr>
            </w:pP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C1</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C2</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C3</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C4</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C5</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C6</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C7</w:t>
            </w:r>
          </w:p>
        </w:tc>
        <w:tc>
          <w:tcPr>
            <w:tcW w:w="624"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Total</w:t>
            </w:r>
          </w:p>
        </w:tc>
        <w:tc>
          <w:tcPr>
            <w:tcW w:w="737" w:type="dxa"/>
            <w:shd w:val="clear" w:color="auto" w:fill="B8CCE4" w:themeFill="accent1" w:themeFillTint="66"/>
            <w:vAlign w:val="center"/>
          </w:tcPr>
          <w:p w:rsidR="004609AB" w:rsidRPr="004609AB" w:rsidRDefault="004609AB" w:rsidP="00934E7E">
            <w:pPr>
              <w:jc w:val="center"/>
              <w:rPr>
                <w:rFonts w:asciiTheme="minorHAnsi" w:hAnsiTheme="minorHAnsi"/>
                <w:b/>
              </w:rPr>
            </w:pPr>
            <w:r>
              <w:rPr>
                <w:rFonts w:asciiTheme="minorHAnsi" w:hAnsiTheme="minorHAnsi"/>
                <w:b/>
              </w:rPr>
              <w:t>Orden</w:t>
            </w: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PC01</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1</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PC02</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PC03</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PC06</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bl>
    <w:p w:rsidR="004609AB" w:rsidRDefault="004609AB" w:rsidP="004609AB">
      <w:pPr>
        <w:rPr>
          <w:rFonts w:asciiTheme="minorHAnsi" w:hAnsiTheme="minorHAnsi"/>
          <w:sz w:val="22"/>
        </w:rPr>
      </w:pPr>
    </w:p>
    <w:p w:rsidR="004609AB" w:rsidRDefault="004609AB" w:rsidP="004609A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Prioridad seg</w:t>
      </w:r>
      <w:r w:rsidR="00DD7FFA">
        <w:rPr>
          <w:rFonts w:asciiTheme="minorHAnsi" w:hAnsiTheme="minorHAnsi"/>
          <w:color w:val="auto"/>
          <w:sz w:val="20"/>
        </w:rPr>
        <w:t>ún S3</w:t>
      </w:r>
      <w:r>
        <w:rPr>
          <w:rFonts w:asciiTheme="minorHAnsi" w:hAnsiTheme="minorHAnsi"/>
          <w:color w:val="auto"/>
          <w:sz w:val="20"/>
        </w:rPr>
        <w:t xml:space="preserve"> – </w:t>
      </w:r>
      <w:r w:rsidR="00DD7FFA">
        <w:rPr>
          <w:rFonts w:asciiTheme="minorHAnsi" w:hAnsiTheme="minorHAnsi"/>
          <w:color w:val="auto"/>
          <w:sz w:val="20"/>
        </w:rPr>
        <w:t xml:space="preserve">VP del </w:t>
      </w:r>
      <w:proofErr w:type="spellStart"/>
      <w:r>
        <w:rPr>
          <w:rFonts w:asciiTheme="minorHAnsi" w:hAnsiTheme="minorHAnsi"/>
          <w:color w:val="auto"/>
          <w:sz w:val="20"/>
        </w:rPr>
        <w:t>Marketplace</w:t>
      </w:r>
      <w:proofErr w:type="spellEnd"/>
    </w:p>
    <w:tbl>
      <w:tblPr>
        <w:tblStyle w:val="Tablaconcuadrcula"/>
        <w:tblW w:w="0" w:type="auto"/>
        <w:jc w:val="center"/>
        <w:tblLayout w:type="fixed"/>
        <w:tblCellMar>
          <w:top w:w="28" w:type="dxa"/>
          <w:left w:w="85" w:type="dxa"/>
          <w:bottom w:w="28" w:type="dxa"/>
          <w:right w:w="85" w:type="dxa"/>
        </w:tblCellMar>
        <w:tblLook w:val="04A0"/>
      </w:tblPr>
      <w:tblGrid>
        <w:gridCol w:w="680"/>
        <w:gridCol w:w="397"/>
        <w:gridCol w:w="397"/>
        <w:gridCol w:w="397"/>
        <w:gridCol w:w="397"/>
        <w:gridCol w:w="397"/>
        <w:gridCol w:w="397"/>
        <w:gridCol w:w="397"/>
        <w:gridCol w:w="624"/>
        <w:gridCol w:w="737"/>
      </w:tblGrid>
      <w:tr w:rsidR="004609AB" w:rsidRPr="00F51B7C" w:rsidTr="00934E7E">
        <w:trPr>
          <w:jc w:val="center"/>
        </w:trPr>
        <w:tc>
          <w:tcPr>
            <w:tcW w:w="680" w:type="dxa"/>
            <w:tcBorders>
              <w:top w:val="nil"/>
              <w:left w:val="nil"/>
            </w:tcBorders>
            <w:vAlign w:val="center"/>
          </w:tcPr>
          <w:p w:rsidR="004609AB" w:rsidRPr="00F51B7C" w:rsidRDefault="004609AB" w:rsidP="00934E7E">
            <w:pPr>
              <w:jc w:val="center"/>
              <w:rPr>
                <w:rFonts w:asciiTheme="minorHAnsi" w:hAnsiTheme="minorHAnsi"/>
              </w:rPr>
            </w:pP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C1</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C2</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C3</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C4</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C5</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C6</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C7</w:t>
            </w:r>
          </w:p>
        </w:tc>
        <w:tc>
          <w:tcPr>
            <w:tcW w:w="624"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Total</w:t>
            </w:r>
          </w:p>
        </w:tc>
        <w:tc>
          <w:tcPr>
            <w:tcW w:w="737" w:type="dxa"/>
            <w:shd w:val="clear" w:color="auto" w:fill="B8CCE4" w:themeFill="accent1" w:themeFillTint="66"/>
            <w:vAlign w:val="center"/>
          </w:tcPr>
          <w:p w:rsidR="004609AB" w:rsidRPr="004609AB" w:rsidRDefault="004609AB" w:rsidP="00934E7E">
            <w:pPr>
              <w:jc w:val="center"/>
              <w:rPr>
                <w:rFonts w:asciiTheme="minorHAnsi" w:hAnsiTheme="minorHAnsi"/>
                <w:b/>
              </w:rPr>
            </w:pPr>
            <w:r>
              <w:rPr>
                <w:rFonts w:asciiTheme="minorHAnsi" w:hAnsiTheme="minorHAnsi"/>
                <w:b/>
              </w:rPr>
              <w:t>Orden</w:t>
            </w: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PC01</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1</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PC02</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PC03</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PC06</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bl>
    <w:p w:rsidR="004609AB" w:rsidRDefault="004609AB" w:rsidP="004609AB">
      <w:pPr>
        <w:rPr>
          <w:rFonts w:asciiTheme="minorHAnsi" w:hAnsiTheme="minorHAnsi"/>
          <w:sz w:val="22"/>
        </w:rPr>
      </w:pPr>
    </w:p>
    <w:p w:rsidR="004609AB" w:rsidRDefault="004609AB" w:rsidP="004609AB">
      <w:pPr>
        <w:rPr>
          <w:rFonts w:asciiTheme="minorHAnsi" w:hAnsiTheme="minorHAnsi"/>
          <w:sz w:val="22"/>
        </w:rPr>
      </w:pPr>
    </w:p>
    <w:p w:rsidR="004609AB" w:rsidRDefault="004609AB" w:rsidP="004609AB">
      <w:pPr>
        <w:rPr>
          <w:rFonts w:asciiTheme="minorHAnsi" w:hAnsiTheme="minorHAnsi"/>
          <w:sz w:val="22"/>
        </w:rPr>
      </w:pPr>
    </w:p>
    <w:p w:rsidR="004609AB" w:rsidRDefault="004609AB" w:rsidP="004609A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Prioridad según S</w:t>
      </w:r>
      <w:r w:rsidR="00DD7FFA">
        <w:rPr>
          <w:rFonts w:asciiTheme="minorHAnsi" w:hAnsiTheme="minorHAnsi"/>
          <w:color w:val="auto"/>
          <w:sz w:val="20"/>
        </w:rPr>
        <w:t>4</w:t>
      </w:r>
      <w:r>
        <w:rPr>
          <w:rFonts w:asciiTheme="minorHAnsi" w:hAnsiTheme="minorHAnsi"/>
          <w:color w:val="auto"/>
          <w:sz w:val="20"/>
        </w:rPr>
        <w:t xml:space="preserve"> – </w:t>
      </w:r>
      <w:r w:rsidR="00DD7FFA">
        <w:rPr>
          <w:rFonts w:asciiTheme="minorHAnsi" w:hAnsiTheme="minorHAnsi"/>
          <w:color w:val="auto"/>
          <w:sz w:val="20"/>
        </w:rPr>
        <w:t>Clientes</w:t>
      </w:r>
    </w:p>
    <w:tbl>
      <w:tblPr>
        <w:tblStyle w:val="Tablaconcuadrcula"/>
        <w:tblW w:w="0" w:type="auto"/>
        <w:jc w:val="center"/>
        <w:tblLayout w:type="fixed"/>
        <w:tblCellMar>
          <w:top w:w="28" w:type="dxa"/>
          <w:left w:w="85" w:type="dxa"/>
          <w:bottom w:w="28" w:type="dxa"/>
          <w:right w:w="85" w:type="dxa"/>
        </w:tblCellMar>
        <w:tblLook w:val="04A0"/>
      </w:tblPr>
      <w:tblGrid>
        <w:gridCol w:w="680"/>
        <w:gridCol w:w="397"/>
        <w:gridCol w:w="397"/>
        <w:gridCol w:w="397"/>
        <w:gridCol w:w="397"/>
        <w:gridCol w:w="397"/>
        <w:gridCol w:w="397"/>
        <w:gridCol w:w="397"/>
        <w:gridCol w:w="624"/>
        <w:gridCol w:w="737"/>
      </w:tblGrid>
      <w:tr w:rsidR="004609AB" w:rsidRPr="00F51B7C" w:rsidTr="00934E7E">
        <w:trPr>
          <w:jc w:val="center"/>
        </w:trPr>
        <w:tc>
          <w:tcPr>
            <w:tcW w:w="680" w:type="dxa"/>
            <w:tcBorders>
              <w:top w:val="nil"/>
              <w:left w:val="nil"/>
            </w:tcBorders>
            <w:vAlign w:val="center"/>
          </w:tcPr>
          <w:p w:rsidR="004609AB" w:rsidRPr="00F51B7C" w:rsidRDefault="004609AB" w:rsidP="00934E7E">
            <w:pPr>
              <w:jc w:val="center"/>
              <w:rPr>
                <w:rFonts w:asciiTheme="minorHAnsi" w:hAnsiTheme="minorHAnsi"/>
              </w:rPr>
            </w:pP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C1</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C2</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C3</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C4</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C5</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C6</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C7</w:t>
            </w:r>
          </w:p>
        </w:tc>
        <w:tc>
          <w:tcPr>
            <w:tcW w:w="624"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Total</w:t>
            </w:r>
          </w:p>
        </w:tc>
        <w:tc>
          <w:tcPr>
            <w:tcW w:w="737" w:type="dxa"/>
            <w:shd w:val="clear" w:color="auto" w:fill="B8CCE4" w:themeFill="accent1" w:themeFillTint="66"/>
            <w:vAlign w:val="center"/>
          </w:tcPr>
          <w:p w:rsidR="004609AB" w:rsidRPr="004609AB" w:rsidRDefault="004609AB" w:rsidP="00934E7E">
            <w:pPr>
              <w:jc w:val="center"/>
              <w:rPr>
                <w:rFonts w:asciiTheme="minorHAnsi" w:hAnsiTheme="minorHAnsi"/>
                <w:b/>
              </w:rPr>
            </w:pPr>
            <w:r>
              <w:rPr>
                <w:rFonts w:asciiTheme="minorHAnsi" w:hAnsiTheme="minorHAnsi"/>
                <w:b/>
              </w:rPr>
              <w:t>Orden</w:t>
            </w: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PC01</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1</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PC02</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PC03</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PC06</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bl>
    <w:p w:rsidR="004609AB" w:rsidRDefault="004609AB" w:rsidP="004609AB">
      <w:pPr>
        <w:rPr>
          <w:rFonts w:asciiTheme="minorHAnsi" w:hAnsiTheme="minorHAnsi"/>
          <w:sz w:val="22"/>
        </w:rPr>
      </w:pPr>
    </w:p>
    <w:p w:rsidR="004609AB" w:rsidRDefault="004609AB" w:rsidP="004609A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Prioridad seg</w:t>
      </w:r>
      <w:r w:rsidR="00DD7FFA">
        <w:rPr>
          <w:rFonts w:asciiTheme="minorHAnsi" w:hAnsiTheme="minorHAnsi"/>
          <w:color w:val="auto"/>
          <w:sz w:val="20"/>
        </w:rPr>
        <w:t>ún S5</w:t>
      </w:r>
      <w:r>
        <w:rPr>
          <w:rFonts w:asciiTheme="minorHAnsi" w:hAnsiTheme="minorHAnsi"/>
          <w:color w:val="auto"/>
          <w:sz w:val="20"/>
        </w:rPr>
        <w:t xml:space="preserve"> – </w:t>
      </w:r>
      <w:r w:rsidR="00DD7FFA">
        <w:rPr>
          <w:rFonts w:asciiTheme="minorHAnsi" w:hAnsiTheme="minorHAnsi"/>
          <w:color w:val="auto"/>
          <w:sz w:val="20"/>
        </w:rPr>
        <w:t>Bancos</w:t>
      </w:r>
    </w:p>
    <w:tbl>
      <w:tblPr>
        <w:tblStyle w:val="Tablaconcuadrcula"/>
        <w:tblW w:w="0" w:type="auto"/>
        <w:jc w:val="center"/>
        <w:tblLayout w:type="fixed"/>
        <w:tblCellMar>
          <w:top w:w="28" w:type="dxa"/>
          <w:left w:w="85" w:type="dxa"/>
          <w:bottom w:w="28" w:type="dxa"/>
          <w:right w:w="85" w:type="dxa"/>
        </w:tblCellMar>
        <w:tblLook w:val="04A0"/>
      </w:tblPr>
      <w:tblGrid>
        <w:gridCol w:w="680"/>
        <w:gridCol w:w="397"/>
        <w:gridCol w:w="397"/>
        <w:gridCol w:w="397"/>
        <w:gridCol w:w="397"/>
        <w:gridCol w:w="397"/>
        <w:gridCol w:w="397"/>
        <w:gridCol w:w="397"/>
        <w:gridCol w:w="624"/>
        <w:gridCol w:w="737"/>
      </w:tblGrid>
      <w:tr w:rsidR="004609AB" w:rsidRPr="00F51B7C" w:rsidTr="00934E7E">
        <w:trPr>
          <w:jc w:val="center"/>
        </w:trPr>
        <w:tc>
          <w:tcPr>
            <w:tcW w:w="680" w:type="dxa"/>
            <w:tcBorders>
              <w:top w:val="nil"/>
              <w:left w:val="nil"/>
            </w:tcBorders>
            <w:vAlign w:val="center"/>
          </w:tcPr>
          <w:p w:rsidR="004609AB" w:rsidRPr="00F51B7C" w:rsidRDefault="004609AB" w:rsidP="00934E7E">
            <w:pPr>
              <w:jc w:val="center"/>
              <w:rPr>
                <w:rFonts w:asciiTheme="minorHAnsi" w:hAnsiTheme="minorHAnsi"/>
              </w:rPr>
            </w:pP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C1</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C2</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C3</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C4</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C5</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C6</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C7</w:t>
            </w:r>
          </w:p>
        </w:tc>
        <w:tc>
          <w:tcPr>
            <w:tcW w:w="624"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Total</w:t>
            </w:r>
          </w:p>
        </w:tc>
        <w:tc>
          <w:tcPr>
            <w:tcW w:w="737" w:type="dxa"/>
            <w:shd w:val="clear" w:color="auto" w:fill="B8CCE4" w:themeFill="accent1" w:themeFillTint="66"/>
            <w:vAlign w:val="center"/>
          </w:tcPr>
          <w:p w:rsidR="004609AB" w:rsidRPr="004609AB" w:rsidRDefault="004609AB" w:rsidP="00934E7E">
            <w:pPr>
              <w:jc w:val="center"/>
              <w:rPr>
                <w:rFonts w:asciiTheme="minorHAnsi" w:hAnsiTheme="minorHAnsi"/>
                <w:b/>
              </w:rPr>
            </w:pPr>
            <w:r>
              <w:rPr>
                <w:rFonts w:asciiTheme="minorHAnsi" w:hAnsiTheme="minorHAnsi"/>
                <w:b/>
              </w:rPr>
              <w:t>Orden</w:t>
            </w: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PC01</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1</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PC02</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PC03</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PC06</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bl>
    <w:p w:rsidR="004609AB" w:rsidRDefault="004609AB" w:rsidP="004609AB">
      <w:pPr>
        <w:rPr>
          <w:rFonts w:asciiTheme="minorHAnsi" w:hAnsiTheme="minorHAnsi"/>
          <w:sz w:val="22"/>
        </w:rPr>
      </w:pPr>
    </w:p>
    <w:p w:rsidR="004609AB" w:rsidRDefault="004609AB" w:rsidP="004609A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8</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Prioridad según S</w:t>
      </w:r>
      <w:r w:rsidR="00DD7FFA">
        <w:rPr>
          <w:rFonts w:asciiTheme="minorHAnsi" w:hAnsiTheme="minorHAnsi"/>
          <w:color w:val="auto"/>
          <w:sz w:val="20"/>
        </w:rPr>
        <w:t>6</w:t>
      </w:r>
      <w:r>
        <w:rPr>
          <w:rFonts w:asciiTheme="minorHAnsi" w:hAnsiTheme="minorHAnsi"/>
          <w:color w:val="auto"/>
          <w:sz w:val="20"/>
        </w:rPr>
        <w:t xml:space="preserve"> – </w:t>
      </w:r>
      <w:r w:rsidR="00DD7FFA">
        <w:rPr>
          <w:rFonts w:asciiTheme="minorHAnsi" w:hAnsiTheme="minorHAnsi"/>
          <w:color w:val="auto"/>
          <w:sz w:val="20"/>
        </w:rPr>
        <w:t>Grupo de Desarrollo</w:t>
      </w:r>
    </w:p>
    <w:tbl>
      <w:tblPr>
        <w:tblStyle w:val="Tablaconcuadrcula"/>
        <w:tblW w:w="0" w:type="auto"/>
        <w:jc w:val="center"/>
        <w:tblLayout w:type="fixed"/>
        <w:tblCellMar>
          <w:top w:w="28" w:type="dxa"/>
          <w:left w:w="85" w:type="dxa"/>
          <w:bottom w:w="28" w:type="dxa"/>
          <w:right w:w="85" w:type="dxa"/>
        </w:tblCellMar>
        <w:tblLook w:val="04A0"/>
      </w:tblPr>
      <w:tblGrid>
        <w:gridCol w:w="680"/>
        <w:gridCol w:w="397"/>
        <w:gridCol w:w="397"/>
        <w:gridCol w:w="397"/>
        <w:gridCol w:w="397"/>
        <w:gridCol w:w="397"/>
        <w:gridCol w:w="397"/>
        <w:gridCol w:w="397"/>
        <w:gridCol w:w="624"/>
        <w:gridCol w:w="737"/>
      </w:tblGrid>
      <w:tr w:rsidR="004609AB" w:rsidRPr="00F51B7C" w:rsidTr="00934E7E">
        <w:trPr>
          <w:jc w:val="center"/>
        </w:trPr>
        <w:tc>
          <w:tcPr>
            <w:tcW w:w="680" w:type="dxa"/>
            <w:tcBorders>
              <w:top w:val="nil"/>
              <w:left w:val="nil"/>
            </w:tcBorders>
            <w:vAlign w:val="center"/>
          </w:tcPr>
          <w:p w:rsidR="004609AB" w:rsidRPr="00F51B7C" w:rsidRDefault="004609AB" w:rsidP="00934E7E">
            <w:pPr>
              <w:jc w:val="center"/>
              <w:rPr>
                <w:rFonts w:asciiTheme="minorHAnsi" w:hAnsiTheme="minorHAnsi"/>
              </w:rPr>
            </w:pP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C1</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C2</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C3</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C4</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C5</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C6</w:t>
            </w:r>
          </w:p>
        </w:tc>
        <w:tc>
          <w:tcPr>
            <w:tcW w:w="397"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C7</w:t>
            </w:r>
          </w:p>
        </w:tc>
        <w:tc>
          <w:tcPr>
            <w:tcW w:w="624" w:type="dxa"/>
            <w:shd w:val="clear" w:color="auto" w:fill="B8CCE4" w:themeFill="accent1" w:themeFillTint="66"/>
            <w:vAlign w:val="center"/>
          </w:tcPr>
          <w:p w:rsidR="004609AB" w:rsidRPr="004609AB" w:rsidRDefault="004609AB" w:rsidP="00934E7E">
            <w:pPr>
              <w:jc w:val="center"/>
              <w:rPr>
                <w:rFonts w:asciiTheme="minorHAnsi" w:hAnsiTheme="minorHAnsi"/>
                <w:b/>
              </w:rPr>
            </w:pPr>
            <w:r w:rsidRPr="004609AB">
              <w:rPr>
                <w:rFonts w:asciiTheme="minorHAnsi" w:hAnsiTheme="minorHAnsi"/>
                <w:b/>
              </w:rPr>
              <w:t>Total</w:t>
            </w:r>
          </w:p>
        </w:tc>
        <w:tc>
          <w:tcPr>
            <w:tcW w:w="737" w:type="dxa"/>
            <w:shd w:val="clear" w:color="auto" w:fill="B8CCE4" w:themeFill="accent1" w:themeFillTint="66"/>
            <w:vAlign w:val="center"/>
          </w:tcPr>
          <w:p w:rsidR="004609AB" w:rsidRPr="004609AB" w:rsidRDefault="004609AB" w:rsidP="00934E7E">
            <w:pPr>
              <w:jc w:val="center"/>
              <w:rPr>
                <w:rFonts w:asciiTheme="minorHAnsi" w:hAnsiTheme="minorHAnsi"/>
                <w:b/>
              </w:rPr>
            </w:pPr>
            <w:r>
              <w:rPr>
                <w:rFonts w:asciiTheme="minorHAnsi" w:hAnsiTheme="minorHAnsi"/>
                <w:b/>
              </w:rPr>
              <w:t>Orden</w:t>
            </w: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PC01</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1</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PC02</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PC03</w:t>
            </w:r>
          </w:p>
        </w:tc>
        <w:tc>
          <w:tcPr>
            <w:tcW w:w="397" w:type="dxa"/>
            <w:vAlign w:val="center"/>
          </w:tcPr>
          <w:p w:rsidR="004609AB" w:rsidRPr="00F51B7C" w:rsidRDefault="004609AB" w:rsidP="00934E7E">
            <w:pPr>
              <w:jc w:val="center"/>
              <w:rPr>
                <w:rFonts w:asciiTheme="minorHAnsi" w:hAnsiTheme="minorHAnsi"/>
              </w:rPr>
            </w:pPr>
            <w:r>
              <w:rPr>
                <w:rFonts w:asciiTheme="minorHAnsi" w:hAnsiTheme="minorHAnsi"/>
              </w:rPr>
              <w:t>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PC04</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PC05</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r w:rsidR="004609AB" w:rsidRPr="00F51B7C" w:rsidTr="00934E7E">
        <w:trPr>
          <w:jc w:val="center"/>
        </w:trPr>
        <w:tc>
          <w:tcPr>
            <w:tcW w:w="680" w:type="dxa"/>
            <w:shd w:val="clear" w:color="auto" w:fill="DBE5F1" w:themeFill="accent1" w:themeFillTint="33"/>
            <w:vAlign w:val="center"/>
          </w:tcPr>
          <w:p w:rsidR="004609AB" w:rsidRPr="004609AB" w:rsidRDefault="004609AB" w:rsidP="00934E7E">
            <w:pPr>
              <w:jc w:val="center"/>
              <w:rPr>
                <w:rFonts w:asciiTheme="minorHAnsi" w:hAnsiTheme="minorHAnsi"/>
                <w:b/>
              </w:rPr>
            </w:pPr>
            <w:r w:rsidRPr="004609AB">
              <w:rPr>
                <w:rFonts w:asciiTheme="minorHAnsi" w:hAnsiTheme="minorHAnsi"/>
                <w:b/>
              </w:rPr>
              <w:t>PC06</w:t>
            </w: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397" w:type="dxa"/>
            <w:vAlign w:val="center"/>
          </w:tcPr>
          <w:p w:rsidR="004609AB" w:rsidRPr="00F51B7C" w:rsidRDefault="004609AB" w:rsidP="00934E7E">
            <w:pPr>
              <w:jc w:val="center"/>
              <w:rPr>
                <w:rFonts w:asciiTheme="minorHAnsi" w:hAnsiTheme="minorHAnsi"/>
              </w:rPr>
            </w:pPr>
          </w:p>
        </w:tc>
        <w:tc>
          <w:tcPr>
            <w:tcW w:w="624" w:type="dxa"/>
            <w:shd w:val="clear" w:color="auto" w:fill="DBE5F1" w:themeFill="accent1" w:themeFillTint="33"/>
            <w:vAlign w:val="center"/>
          </w:tcPr>
          <w:p w:rsidR="004609AB" w:rsidRPr="00F51B7C" w:rsidRDefault="004609AB" w:rsidP="00934E7E">
            <w:pPr>
              <w:jc w:val="center"/>
              <w:rPr>
                <w:rFonts w:asciiTheme="minorHAnsi" w:hAnsiTheme="minorHAnsi"/>
              </w:rPr>
            </w:pPr>
          </w:p>
        </w:tc>
        <w:tc>
          <w:tcPr>
            <w:tcW w:w="737" w:type="dxa"/>
            <w:shd w:val="clear" w:color="auto" w:fill="DBE5F1" w:themeFill="accent1" w:themeFillTint="33"/>
            <w:vAlign w:val="center"/>
          </w:tcPr>
          <w:p w:rsidR="004609AB" w:rsidRPr="00F51B7C" w:rsidRDefault="004609AB" w:rsidP="00934E7E">
            <w:pPr>
              <w:jc w:val="center"/>
              <w:rPr>
                <w:rFonts w:asciiTheme="minorHAnsi" w:hAnsiTheme="minorHAnsi"/>
              </w:rPr>
            </w:pPr>
          </w:p>
        </w:tc>
      </w:tr>
    </w:tbl>
    <w:p w:rsidR="00F51B7C" w:rsidRDefault="00F51B7C" w:rsidP="00224AEF">
      <w:pPr>
        <w:rPr>
          <w:rFonts w:asciiTheme="minorHAnsi" w:hAnsiTheme="minorHAnsi"/>
          <w:sz w:val="22"/>
        </w:rPr>
      </w:pPr>
    </w:p>
    <w:p w:rsidR="00F51B7C" w:rsidRDefault="00F51B7C" w:rsidP="00224AEF">
      <w:pPr>
        <w:rPr>
          <w:rFonts w:asciiTheme="minorHAnsi" w:hAnsiTheme="minorHAnsi"/>
          <w:sz w:val="22"/>
        </w:rPr>
        <w:sectPr w:rsidR="00F51B7C" w:rsidSect="00F51B7C">
          <w:type w:val="continuous"/>
          <w:pgSz w:w="12240" w:h="15840" w:code="1"/>
          <w:pgMar w:top="1138" w:right="1138" w:bottom="1138" w:left="1138" w:header="706" w:footer="706" w:gutter="0"/>
          <w:pgNumType w:start="1"/>
          <w:cols w:num="2" w:space="708"/>
          <w:docGrid w:linePitch="360"/>
        </w:sectPr>
      </w:pPr>
    </w:p>
    <w:p w:rsidR="00F51B7C" w:rsidRDefault="00F51B7C" w:rsidP="00224AEF">
      <w:pPr>
        <w:rPr>
          <w:rFonts w:asciiTheme="minorHAnsi" w:hAnsiTheme="minorHAnsi"/>
          <w:sz w:val="22"/>
        </w:rPr>
      </w:pPr>
    </w:p>
    <w:p w:rsidR="00F51B7C" w:rsidRPr="00224AEF" w:rsidRDefault="00F51B7C" w:rsidP="00224AEF">
      <w:pPr>
        <w:rPr>
          <w:rFonts w:asciiTheme="minorHAnsi" w:hAnsiTheme="minorHAnsi"/>
          <w:sz w:val="22"/>
        </w:rPr>
      </w:pPr>
    </w:p>
    <w:p w:rsidR="00CB08D2" w:rsidRDefault="00CB08D2" w:rsidP="00AA16B6">
      <w:pPr>
        <w:pStyle w:val="Prrafodelista"/>
        <w:numPr>
          <w:ilvl w:val="1"/>
          <w:numId w:val="1"/>
        </w:numPr>
        <w:ind w:left="810" w:hanging="450"/>
        <w:jc w:val="both"/>
        <w:outlineLvl w:val="1"/>
        <w:rPr>
          <w:rFonts w:asciiTheme="minorHAnsi" w:hAnsiTheme="minorHAnsi"/>
          <w:b/>
          <w:smallCaps/>
          <w:sz w:val="22"/>
        </w:rPr>
      </w:pPr>
      <w:bookmarkStart w:id="33" w:name="_Toc295575965"/>
      <w:r>
        <w:rPr>
          <w:rFonts w:asciiTheme="minorHAnsi" w:hAnsiTheme="minorHAnsi"/>
          <w:b/>
          <w:smallCaps/>
          <w:sz w:val="22"/>
        </w:rPr>
        <w:t>Alcance de la solución</w:t>
      </w:r>
      <w:bookmarkEnd w:id="33"/>
    </w:p>
    <w:p w:rsidR="00CB08D2" w:rsidRDefault="00CB08D2" w:rsidP="00CB08D2">
      <w:pPr>
        <w:jc w:val="both"/>
        <w:outlineLvl w:val="1"/>
        <w:rPr>
          <w:rFonts w:asciiTheme="minorHAnsi" w:hAnsiTheme="minorHAnsi"/>
          <w:b/>
          <w:smallCaps/>
          <w:sz w:val="22"/>
        </w:rPr>
      </w:pPr>
    </w:p>
    <w:p w:rsidR="00CB08D2" w:rsidRDefault="00CB08D2" w:rsidP="001D6FD8">
      <w:pPr>
        <w:rPr>
          <w:rFonts w:asciiTheme="minorHAnsi" w:hAnsiTheme="minorHAnsi"/>
          <w:i/>
          <w:color w:val="0070C0"/>
          <w:sz w:val="22"/>
        </w:rPr>
      </w:pPr>
      <w:r w:rsidRPr="00493BD5">
        <w:rPr>
          <w:rFonts w:asciiTheme="minorHAnsi" w:hAnsiTheme="minorHAnsi"/>
          <w:i/>
          <w:color w:val="0070C0"/>
          <w:sz w:val="22"/>
        </w:rPr>
        <w:t>Descripción del alcance de la solución según la priorización realizada</w:t>
      </w:r>
    </w:p>
    <w:p w:rsidR="00CB08D2" w:rsidRPr="00896F74" w:rsidRDefault="00E34196" w:rsidP="00CB08D2">
      <w:pPr>
        <w:jc w:val="both"/>
        <w:rPr>
          <w:rFonts w:asciiTheme="minorHAnsi" w:hAnsiTheme="minorHAnsi"/>
          <w:color w:val="auto"/>
          <w:sz w:val="22"/>
        </w:rPr>
      </w:pPr>
      <w:r>
        <w:rPr>
          <w:rFonts w:asciiTheme="minorHAnsi" w:hAnsiTheme="minorHAnsi"/>
          <w:color w:val="auto"/>
          <w:sz w:val="22"/>
        </w:rPr>
        <w:t>Carlos</w:t>
      </w:r>
    </w:p>
    <w:p w:rsidR="00CB08D2" w:rsidRPr="00D60A5C" w:rsidRDefault="00CB08D2" w:rsidP="00D60A5C">
      <w:pPr>
        <w:jc w:val="both"/>
        <w:outlineLvl w:val="1"/>
        <w:rPr>
          <w:rFonts w:asciiTheme="minorHAnsi" w:hAnsiTheme="minorHAnsi"/>
          <w:b/>
          <w:smallCaps/>
          <w:sz w:val="22"/>
        </w:rPr>
      </w:pPr>
    </w:p>
    <w:p w:rsidR="00176598" w:rsidRDefault="00C3243D" w:rsidP="00AA16B6">
      <w:pPr>
        <w:pStyle w:val="Prrafodelista"/>
        <w:numPr>
          <w:ilvl w:val="1"/>
          <w:numId w:val="1"/>
        </w:numPr>
        <w:jc w:val="both"/>
        <w:outlineLvl w:val="1"/>
        <w:rPr>
          <w:rFonts w:asciiTheme="minorHAnsi" w:hAnsiTheme="minorHAnsi"/>
          <w:b/>
          <w:smallCaps/>
          <w:sz w:val="22"/>
        </w:rPr>
      </w:pPr>
      <w:bookmarkStart w:id="34" w:name="_Toc295575966"/>
      <w:r>
        <w:rPr>
          <w:rFonts w:asciiTheme="minorHAnsi" w:hAnsiTheme="minorHAnsi"/>
          <w:b/>
          <w:smallCaps/>
          <w:sz w:val="22"/>
        </w:rPr>
        <w:t>Estimación y costos</w:t>
      </w:r>
      <w:bookmarkEnd w:id="34"/>
    </w:p>
    <w:p w:rsidR="00C3243D" w:rsidRDefault="00C3243D" w:rsidP="00D60A5C">
      <w:pPr>
        <w:jc w:val="both"/>
        <w:outlineLvl w:val="1"/>
        <w:rPr>
          <w:rFonts w:asciiTheme="minorHAnsi" w:hAnsiTheme="minorHAnsi"/>
          <w:b/>
          <w:smallCaps/>
          <w:sz w:val="22"/>
        </w:rPr>
      </w:pPr>
    </w:p>
    <w:p w:rsidR="00C3243D" w:rsidRPr="00D60A5C" w:rsidRDefault="00C3243D" w:rsidP="00D60A5C">
      <w:pPr>
        <w:jc w:val="both"/>
        <w:rPr>
          <w:rFonts w:asciiTheme="minorHAnsi" w:hAnsiTheme="minorHAnsi"/>
          <w:i/>
          <w:color w:val="0070C0"/>
          <w:sz w:val="22"/>
        </w:rPr>
      </w:pPr>
      <w:r w:rsidRPr="00D60A5C">
        <w:rPr>
          <w:rFonts w:asciiTheme="minorHAnsi" w:hAnsiTheme="minorHAnsi"/>
          <w:i/>
          <w:color w:val="0070C0"/>
          <w:sz w:val="22"/>
        </w:rPr>
        <w:t>Estimación y costos para cada proyecto, tener en cuenta la parte tecnológica</w:t>
      </w:r>
      <w:r w:rsidR="00896F74">
        <w:rPr>
          <w:rFonts w:asciiTheme="minorHAnsi" w:hAnsiTheme="minorHAnsi"/>
          <w:i/>
          <w:color w:val="0070C0"/>
          <w:sz w:val="22"/>
        </w:rPr>
        <w:t>. Basarse en la estimación realizada en una de las entregas.</w:t>
      </w: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william</w:t>
      </w:r>
      <w:proofErr w:type="spellEnd"/>
      <w:proofErr w:type="gramEnd"/>
    </w:p>
    <w:p w:rsidR="00C3243D" w:rsidRPr="00D60A5C" w:rsidRDefault="00C3243D" w:rsidP="00D60A5C">
      <w:pPr>
        <w:jc w:val="both"/>
        <w:outlineLvl w:val="1"/>
        <w:rPr>
          <w:rFonts w:asciiTheme="minorHAnsi" w:hAnsiTheme="minorHAnsi"/>
          <w:b/>
          <w:smallCaps/>
          <w:sz w:val="22"/>
        </w:rPr>
      </w:pPr>
    </w:p>
    <w:p w:rsidR="00C3243D" w:rsidRDefault="00C3243D" w:rsidP="00AA16B6">
      <w:pPr>
        <w:pStyle w:val="Prrafodelista"/>
        <w:numPr>
          <w:ilvl w:val="1"/>
          <w:numId w:val="1"/>
        </w:numPr>
        <w:jc w:val="both"/>
        <w:outlineLvl w:val="1"/>
        <w:rPr>
          <w:rFonts w:asciiTheme="minorHAnsi" w:hAnsiTheme="minorHAnsi"/>
          <w:b/>
          <w:smallCaps/>
          <w:sz w:val="22"/>
        </w:rPr>
      </w:pPr>
      <w:bookmarkStart w:id="35" w:name="_Toc295575967"/>
      <w:r>
        <w:rPr>
          <w:rFonts w:asciiTheme="minorHAnsi" w:hAnsiTheme="minorHAnsi"/>
          <w:b/>
          <w:smallCaps/>
          <w:sz w:val="22"/>
        </w:rPr>
        <w:t>Planeación de la implementación</w:t>
      </w:r>
      <w:bookmarkEnd w:id="35"/>
    </w:p>
    <w:p w:rsidR="00C3243D" w:rsidRDefault="00C3243D" w:rsidP="00D60A5C">
      <w:pPr>
        <w:jc w:val="both"/>
        <w:outlineLvl w:val="1"/>
        <w:rPr>
          <w:rFonts w:asciiTheme="minorHAnsi" w:hAnsiTheme="minorHAnsi"/>
          <w:b/>
          <w:smallCaps/>
          <w:sz w:val="22"/>
        </w:rPr>
      </w:pPr>
    </w:p>
    <w:p w:rsidR="00C3243D" w:rsidRDefault="00C3243D" w:rsidP="00D60A5C">
      <w:pPr>
        <w:jc w:val="both"/>
        <w:rPr>
          <w:rFonts w:asciiTheme="minorHAnsi" w:hAnsiTheme="minorHAnsi"/>
          <w:i/>
          <w:color w:val="0070C0"/>
          <w:sz w:val="22"/>
        </w:rPr>
      </w:pPr>
      <w:r w:rsidRPr="00D60A5C">
        <w:rPr>
          <w:rFonts w:asciiTheme="minorHAnsi" w:hAnsiTheme="minorHAnsi"/>
          <w:i/>
          <w:color w:val="0070C0"/>
          <w:sz w:val="22"/>
        </w:rPr>
        <w:t>Planeación de actividades por cada proyecto y su cronograma</w:t>
      </w:r>
    </w:p>
    <w:p w:rsidR="00E34196" w:rsidRPr="00D60A5C" w:rsidRDefault="00E34196" w:rsidP="00D60A5C">
      <w:pPr>
        <w:jc w:val="both"/>
        <w:rPr>
          <w:rFonts w:asciiTheme="minorHAnsi" w:hAnsiTheme="minorHAnsi"/>
          <w:i/>
          <w:color w:val="0070C0"/>
          <w:sz w:val="22"/>
        </w:rPr>
      </w:pPr>
    </w:p>
    <w:p w:rsidR="005E1C7B" w:rsidRDefault="00E34196">
      <w:pPr>
        <w:jc w:val="both"/>
        <w:rPr>
          <w:rFonts w:asciiTheme="minorHAnsi" w:hAnsiTheme="minorHAnsi"/>
          <w:color w:val="auto"/>
          <w:sz w:val="22"/>
        </w:rPr>
      </w:pPr>
      <w:proofErr w:type="spellStart"/>
      <w:proofErr w:type="gramStart"/>
      <w:r>
        <w:rPr>
          <w:rFonts w:asciiTheme="minorHAnsi" w:hAnsiTheme="minorHAnsi"/>
          <w:color w:val="auto"/>
          <w:sz w:val="22"/>
        </w:rPr>
        <w:t>mauricio</w:t>
      </w:r>
      <w:proofErr w:type="spellEnd"/>
      <w:proofErr w:type="gramEnd"/>
    </w:p>
    <w:p w:rsidR="00C3243D" w:rsidRPr="00D60A5C" w:rsidRDefault="00C3243D" w:rsidP="00D60A5C">
      <w:pPr>
        <w:jc w:val="both"/>
        <w:outlineLvl w:val="1"/>
        <w:rPr>
          <w:rFonts w:asciiTheme="minorHAnsi" w:hAnsiTheme="minorHAnsi"/>
          <w:b/>
          <w:smallCaps/>
          <w:sz w:val="22"/>
        </w:rPr>
      </w:pPr>
    </w:p>
    <w:p w:rsidR="00176598" w:rsidRPr="00D60A5C" w:rsidRDefault="00C3243D" w:rsidP="00AA16B6">
      <w:pPr>
        <w:pStyle w:val="Prrafodelista"/>
        <w:numPr>
          <w:ilvl w:val="1"/>
          <w:numId w:val="1"/>
        </w:numPr>
        <w:jc w:val="both"/>
        <w:outlineLvl w:val="1"/>
        <w:rPr>
          <w:rFonts w:asciiTheme="minorHAnsi" w:hAnsiTheme="minorHAnsi"/>
          <w:sz w:val="22"/>
        </w:rPr>
      </w:pPr>
      <w:bookmarkStart w:id="36" w:name="_Toc295575968"/>
      <w:r w:rsidRPr="00D60A5C">
        <w:rPr>
          <w:rFonts w:asciiTheme="minorHAnsi" w:hAnsiTheme="minorHAnsi"/>
          <w:b/>
          <w:smallCaps/>
          <w:sz w:val="22"/>
        </w:rPr>
        <w:t>Gestión de riesgos</w:t>
      </w:r>
      <w:bookmarkEnd w:id="36"/>
    </w:p>
    <w:p w:rsidR="00176598" w:rsidRPr="003973F8" w:rsidRDefault="0017659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la primera fase del proyecto a medida que se han desarrollado las diferentes arquitecturas (de negocio, de datos, de aplicaciones, de tecnología y de solución) se ha venido identificando los riesgos asociados al proyecto. Para esto se ha hecho uso de la base de datos PERIL (Project </w:t>
      </w:r>
      <w:proofErr w:type="spellStart"/>
      <w:r w:rsidRPr="003973F8">
        <w:rPr>
          <w:rFonts w:asciiTheme="minorHAnsi" w:hAnsiTheme="minorHAnsi"/>
          <w:sz w:val="22"/>
          <w:szCs w:val="22"/>
        </w:rPr>
        <w:t>Experience</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Risk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Information</w:t>
      </w:r>
      <w:proofErr w:type="spellEnd"/>
      <w:r w:rsidRPr="003973F8">
        <w:rPr>
          <w:rFonts w:asciiTheme="minorHAnsi" w:hAnsiTheme="minorHAnsi"/>
          <w:sz w:val="22"/>
          <w:szCs w:val="22"/>
        </w:rPr>
        <w:t xml:space="preserve"> Library) la cual suministra un conjunto de riesgos recolectados de una gran cantidad de proyectos a nivel mundial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Estos riesgos se han divido en riesgos asociados al alcance y riesgos asociados a los recursos.</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Dentro de la base de datos para riesgos PERIL se presentan dos tipos de riesgos:</w:t>
      </w:r>
    </w:p>
    <w:p w:rsidR="00AD5D16" w:rsidRPr="003973F8" w:rsidRDefault="00AD5D16" w:rsidP="003973F8">
      <w:pPr>
        <w:jc w:val="both"/>
        <w:rPr>
          <w:rFonts w:asciiTheme="minorHAnsi" w:hAnsiTheme="minorHAnsi"/>
          <w:sz w:val="22"/>
          <w:szCs w:val="22"/>
        </w:rPr>
      </w:pP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 xml:space="preserve">Riesgos </w:t>
      </w:r>
      <w:proofErr w:type="spellStart"/>
      <w:r w:rsidRPr="00AD5D16">
        <w:rPr>
          <w:rFonts w:asciiTheme="minorHAnsi" w:hAnsiTheme="minorHAnsi"/>
          <w:b/>
          <w:sz w:val="22"/>
          <w:szCs w:val="22"/>
        </w:rPr>
        <w:t>black</w:t>
      </w:r>
      <w:proofErr w:type="spellEnd"/>
      <w:r w:rsidRPr="00AD5D16">
        <w:rPr>
          <w:rFonts w:asciiTheme="minorHAnsi" w:hAnsiTheme="minorHAnsi"/>
          <w:b/>
          <w:sz w:val="22"/>
          <w:szCs w:val="22"/>
        </w:rPr>
        <w:t xml:space="preserve"> </w:t>
      </w:r>
      <w:proofErr w:type="spellStart"/>
      <w:r w:rsidRPr="00AD5D16">
        <w:rPr>
          <w:rFonts w:asciiTheme="minorHAnsi" w:hAnsiTheme="minorHAnsi"/>
          <w:b/>
          <w:sz w:val="22"/>
          <w:szCs w:val="22"/>
        </w:rPr>
        <w:t>swans</w:t>
      </w:r>
      <w:proofErr w:type="spellEnd"/>
      <w:r w:rsidRPr="00AD5D16">
        <w:rPr>
          <w:rFonts w:asciiTheme="minorHAnsi" w:hAnsiTheme="minorHAnsi"/>
          <w:b/>
          <w:sz w:val="22"/>
          <w:szCs w:val="22"/>
        </w:rPr>
        <w:t>:</w:t>
      </w:r>
      <w:r w:rsidRPr="00AD5D16">
        <w:rPr>
          <w:rFonts w:asciiTheme="minorHAnsi" w:hAnsiTheme="minorHAnsi"/>
          <w:sz w:val="22"/>
          <w:szCs w:val="22"/>
        </w:rPr>
        <w:t xml:space="preserve"> Se refieren a aquellos riesgos que rara vez se presentan dentro de los proyectos y que por definición son de baja probabilidad y de alto impacto [1].</w:t>
      </w:r>
    </w:p>
    <w:p w:rsidR="003973F8" w:rsidRPr="00AD5D16" w:rsidRDefault="003973F8" w:rsidP="00AD5D16">
      <w:pPr>
        <w:pStyle w:val="Prrafodelista"/>
        <w:numPr>
          <w:ilvl w:val="0"/>
          <w:numId w:val="16"/>
        </w:numPr>
        <w:ind w:left="284" w:hanging="284"/>
        <w:jc w:val="both"/>
        <w:rPr>
          <w:rFonts w:asciiTheme="minorHAnsi" w:hAnsiTheme="minorHAnsi"/>
          <w:sz w:val="22"/>
          <w:szCs w:val="22"/>
        </w:rPr>
      </w:pPr>
      <w:r w:rsidRPr="00AD5D16">
        <w:rPr>
          <w:rFonts w:asciiTheme="minorHAnsi" w:hAnsiTheme="minorHAnsi"/>
          <w:b/>
          <w:sz w:val="22"/>
          <w:szCs w:val="22"/>
        </w:rPr>
        <w:t>Riesgos adicionales:</w:t>
      </w:r>
      <w:r w:rsidRPr="00AD5D16">
        <w:rPr>
          <w:rFonts w:asciiTheme="minorHAnsi" w:hAnsiTheme="minorHAnsi"/>
          <w:sz w:val="22"/>
          <w:szCs w:val="22"/>
        </w:rPr>
        <w:t xml:space="preserve"> Se refieren a riesgos asociados a los proyectos y que pueden presentarse en cualquier momento durante el desarrollo del mismo [1].</w:t>
      </w:r>
    </w:p>
    <w:p w:rsidR="00AD5D16" w:rsidRPr="003973F8" w:rsidRDefault="00AD5D16"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Para el proyecto identificarán tanto riesgos de tipo </w:t>
      </w:r>
      <w:proofErr w:type="spellStart"/>
      <w:r w:rsidRPr="003973F8">
        <w:rPr>
          <w:rFonts w:asciiTheme="minorHAnsi" w:hAnsiTheme="minorHAnsi"/>
          <w:sz w:val="22"/>
          <w:szCs w:val="22"/>
        </w:rPr>
        <w:t>black</w:t>
      </w:r>
      <w:proofErr w:type="spellEnd"/>
      <w:r w:rsidRPr="003973F8">
        <w:rPr>
          <w:rFonts w:asciiTheme="minorHAnsi" w:hAnsiTheme="minorHAnsi"/>
          <w:sz w:val="22"/>
          <w:szCs w:val="22"/>
        </w:rPr>
        <w:t xml:space="preserve"> </w:t>
      </w:r>
      <w:proofErr w:type="spellStart"/>
      <w:r w:rsidRPr="003973F8">
        <w:rPr>
          <w:rFonts w:asciiTheme="minorHAnsi" w:hAnsiTheme="minorHAnsi"/>
          <w:sz w:val="22"/>
          <w:szCs w:val="22"/>
        </w:rPr>
        <w:t>swans</w:t>
      </w:r>
      <w:proofErr w:type="spellEnd"/>
      <w:r w:rsidRPr="003973F8">
        <w:rPr>
          <w:rFonts w:asciiTheme="minorHAnsi" w:hAnsiTheme="minorHAnsi"/>
          <w:sz w:val="22"/>
          <w:szCs w:val="22"/>
        </w:rPr>
        <w:t xml:space="preserve"> como también riesgos adicionales. Para los riesgos adicionales se realizará la matriz de probabilidad e impacto.</w:t>
      </w:r>
    </w:p>
    <w:p w:rsidR="00AD5D16" w:rsidRDefault="00AD5D16" w:rsidP="003973F8">
      <w:pPr>
        <w:jc w:val="both"/>
        <w:rPr>
          <w:rFonts w:asciiTheme="minorHAnsi" w:hAnsiTheme="minorHAnsi"/>
          <w:sz w:val="22"/>
          <w:szCs w:val="22"/>
        </w:rPr>
      </w:pPr>
    </w:p>
    <w:p w:rsidR="00AD5D16" w:rsidRDefault="00AD5D16" w:rsidP="00AD5D16">
      <w:pPr>
        <w:pStyle w:val="Epgrafe"/>
        <w:keepNext/>
        <w:spacing w:after="120"/>
        <w:jc w:val="center"/>
        <w:rPr>
          <w:rFonts w:asciiTheme="minorHAnsi" w:hAnsiTheme="minorHAnsi"/>
          <w:color w:val="auto"/>
          <w:sz w:val="20"/>
        </w:rPr>
      </w:pPr>
      <w:bookmarkStart w:id="37" w:name="_Toc295575944"/>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Pr>
          <w:rFonts w:asciiTheme="minorHAnsi" w:hAnsiTheme="minorHAnsi"/>
          <w:noProof/>
          <w:color w:val="auto"/>
          <w:sz w:val="20"/>
        </w:rPr>
        <w:t>8</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al alcance</w:t>
      </w:r>
      <w:bookmarkEnd w:id="37"/>
    </w:p>
    <w:tbl>
      <w:tblPr>
        <w:tblW w:w="0" w:type="auto"/>
        <w:jc w:val="center"/>
        <w:tblCellMar>
          <w:top w:w="28" w:type="dxa"/>
          <w:left w:w="85" w:type="dxa"/>
          <w:bottom w:w="28" w:type="dxa"/>
          <w:right w:w="85" w:type="dxa"/>
        </w:tblCellMar>
        <w:tblLook w:val="04A0"/>
      </w:tblPr>
      <w:tblGrid>
        <w:gridCol w:w="1134"/>
        <w:gridCol w:w="7371"/>
        <w:gridCol w:w="1420"/>
      </w:tblGrid>
      <w:tr w:rsidR="003973F8" w:rsidRPr="00AD5D16"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Descripción</w:t>
            </w:r>
          </w:p>
        </w:tc>
        <w:tc>
          <w:tcPr>
            <w:tcW w:w="142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AD5D16" w:rsidP="00443CF9">
            <w:pPr>
              <w:jc w:val="center"/>
              <w:rPr>
                <w:rFonts w:asciiTheme="minorHAnsi" w:hAnsiTheme="minorHAnsi"/>
                <w:b/>
              </w:rPr>
            </w:pPr>
            <w:r w:rsidRPr="00443CF9">
              <w:rPr>
                <w:rFonts w:asciiTheme="minorHAnsi" w:hAnsiTheme="minorHAnsi"/>
                <w:b/>
              </w:rPr>
              <w:t>Tipo</w:t>
            </w:r>
          </w:p>
        </w:tc>
      </w:tr>
      <w:tr w:rsidR="00AD5D16" w:rsidRPr="00AD5D16"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usuarios finales estaban poco involucrados en la definición del nuevo sistema</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Los requerimientos fueron entendidos de manera diferente por </w:t>
            </w:r>
            <w:proofErr w:type="spellStart"/>
            <w:r w:rsidRPr="00AD5D16">
              <w:rPr>
                <w:rFonts w:asciiTheme="minorHAnsi" w:hAnsiTheme="minorHAnsi"/>
              </w:rPr>
              <w:t>stakeholders</w:t>
            </w:r>
            <w:proofErr w:type="spellEnd"/>
            <w:r w:rsidRPr="00AD5D16">
              <w:rPr>
                <w:rFonts w:asciiTheme="minorHAnsi" w:hAnsiTheme="minorHAnsi"/>
              </w:rPr>
              <w:t xml:space="preserve"> claves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Falta de </w:t>
            </w:r>
            <w:proofErr w:type="spellStart"/>
            <w:r w:rsidRPr="00AD5D16">
              <w:rPr>
                <w:rFonts w:asciiTheme="minorHAnsi" w:hAnsiTheme="minorHAnsi"/>
              </w:rPr>
              <w:t>concenso</w:t>
            </w:r>
            <w:proofErr w:type="spellEnd"/>
            <w:r w:rsidRPr="00AD5D16">
              <w:rPr>
                <w:rFonts w:asciiTheme="minorHAnsi" w:hAnsiTheme="minorHAnsi"/>
              </w:rPr>
              <w:t xml:space="preserve"> en las especificaciones resultó en ajustes tardíos al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Nueva tecnología se introdujo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equipo del proyecto acordó nuevos requerimientos, los cuales resultaron ser imposibles.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Cambio tardío requirió nuevo hardware y una segunda fase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El sistema que se desarrolla tiene 20%  de defectos mayores y el 80% adicional son problemas que requieren ser reparados.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En pruebas de aceptación, un error fatal envió de nuevo el entregable a desarrollo.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Durante pruebas unitarias, problemas de performance  surgieron con </w:t>
            </w:r>
            <w:proofErr w:type="spellStart"/>
            <w:r w:rsidRPr="00AD5D16">
              <w:rPr>
                <w:rFonts w:asciiTheme="minorHAnsi" w:hAnsiTheme="minorHAnsi"/>
              </w:rPr>
              <w:t>volumenes</w:t>
            </w:r>
            <w:proofErr w:type="spellEnd"/>
            <w:r w:rsidRPr="00AD5D16">
              <w:rPr>
                <w:rFonts w:asciiTheme="minorHAnsi" w:hAnsiTheme="minorHAnsi"/>
              </w:rPr>
              <w:t xml:space="preserve"> de carga.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El servidor se daño con 4 meses de información, nadie hizo </w:t>
            </w:r>
            <w:proofErr w:type="spellStart"/>
            <w:r w:rsidRPr="00AD5D16">
              <w:rPr>
                <w:rFonts w:asciiTheme="minorHAnsi" w:hAnsiTheme="minorHAnsi"/>
              </w:rPr>
              <w:t>backups</w:t>
            </w:r>
            <w:proofErr w:type="spellEnd"/>
            <w:r w:rsidRPr="00AD5D16">
              <w:rPr>
                <w:rFonts w:asciiTheme="minorHAnsi" w:hAnsiTheme="minorHAnsi"/>
              </w:rPr>
              <w:t>, lo que requiere configurar todo nuevamente.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 xml:space="preserve">Black </w:t>
            </w:r>
            <w:proofErr w:type="spellStart"/>
            <w:r w:rsidRPr="00AD5D16">
              <w:rPr>
                <w:rFonts w:asciiTheme="minorHAnsi" w:hAnsiTheme="minorHAnsi"/>
              </w:rPr>
              <w:t>Swan</w:t>
            </w:r>
            <w:proofErr w:type="spellEnd"/>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RISK11</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Problemas de conversión de datos hicieron que la implementación de un nuevo sistema dependiera de reingreso de datos manual.</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RISK12</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Los procesos fueron cambiados y  se hicieron más complejos tarde en el proyecto.</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lastRenderedPageBreak/>
              <w:t>RISK13</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componente crítico se rompió debido a que el empaquetamiento para él era muy débil para soportar el </w:t>
            </w:r>
            <w:proofErr w:type="spellStart"/>
            <w:r w:rsidRPr="00AD5D16">
              <w:rPr>
                <w:rFonts w:asciiTheme="minorHAnsi" w:hAnsiTheme="minorHAnsi"/>
              </w:rPr>
              <w:t>estress</w:t>
            </w:r>
            <w:proofErr w:type="spellEnd"/>
            <w:r w:rsidRPr="00AD5D16">
              <w:rPr>
                <w:rFonts w:asciiTheme="minorHAnsi" w:hAnsiTheme="minorHAnsi"/>
              </w:rPr>
              <w:t xml:space="preserve"> de un envío estándar.</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RISK14</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Pruebas de hardware, no funcionaron, </w:t>
            </w:r>
            <w:proofErr w:type="spellStart"/>
            <w:r w:rsidRPr="00AD5D16">
              <w:rPr>
                <w:rFonts w:asciiTheme="minorHAnsi" w:hAnsiTheme="minorHAnsi"/>
              </w:rPr>
              <w:t>asi</w:t>
            </w:r>
            <w:proofErr w:type="spellEnd"/>
            <w:r w:rsidRPr="00AD5D16">
              <w:rPr>
                <w:rFonts w:asciiTheme="minorHAnsi" w:hAnsiTheme="minorHAnsi"/>
              </w:rPr>
              <w:t xml:space="preserve"> que todas las pruebas deben hacerse manualmente</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RISK15</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Se encontró que una aplicación necesita su propio servidor, lo que causa un retraso por la instalación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RISK16</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La base de datos diseñada cambió, requiriendo más recursos y causando demoras.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RISK17</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Todos los componentes individuales pasaron sus pruebas, pero el sistema integrado falló.</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RISK18</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 xml:space="preserve">Un problema con </w:t>
            </w:r>
            <w:proofErr w:type="spellStart"/>
            <w:r w:rsidRPr="00AD5D16">
              <w:rPr>
                <w:rFonts w:asciiTheme="minorHAnsi" w:hAnsiTheme="minorHAnsi"/>
              </w:rPr>
              <w:t>volumenes</w:t>
            </w:r>
            <w:proofErr w:type="spellEnd"/>
            <w:r w:rsidRPr="00AD5D16">
              <w:rPr>
                <w:rFonts w:asciiTheme="minorHAnsi" w:hAnsiTheme="minorHAnsi"/>
              </w:rPr>
              <w:t xml:space="preserve"> de transacción que no se detectó en pruebas apareció en producción.</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RISK19</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proofErr w:type="gramStart"/>
            <w:r w:rsidRPr="00AD5D16">
              <w:rPr>
                <w:rFonts w:asciiTheme="minorHAnsi" w:hAnsiTheme="minorHAnsi"/>
              </w:rPr>
              <w:t>el</w:t>
            </w:r>
            <w:proofErr w:type="gramEnd"/>
            <w:r w:rsidRPr="00AD5D16">
              <w:rPr>
                <w:rFonts w:asciiTheme="minorHAnsi" w:hAnsiTheme="minorHAnsi"/>
              </w:rPr>
              <w:t xml:space="preserve"> equipo de desarrollo malinterpretó algunos requerimientos.</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r w:rsidR="00AD5D16" w:rsidRPr="00AD5D16"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AD5D16" w:rsidRPr="00443CF9" w:rsidRDefault="00AD5D16" w:rsidP="00443CF9">
            <w:pPr>
              <w:jc w:val="center"/>
              <w:rPr>
                <w:rFonts w:asciiTheme="minorHAnsi" w:hAnsiTheme="minorHAnsi"/>
                <w:b/>
              </w:rPr>
            </w:pPr>
            <w:r w:rsidRPr="00443CF9">
              <w:rPr>
                <w:rFonts w:asciiTheme="minorHAnsi" w:hAnsiTheme="minorHAnsi"/>
                <w:b/>
              </w:rPr>
              <w:t>RISK20</w:t>
            </w:r>
          </w:p>
        </w:tc>
        <w:tc>
          <w:tcPr>
            <w:tcW w:w="7371" w:type="dxa"/>
            <w:tcBorders>
              <w:top w:val="nil"/>
              <w:left w:val="nil"/>
              <w:bottom w:val="single" w:sz="4" w:space="0" w:color="auto"/>
              <w:right w:val="single" w:sz="4" w:space="0" w:color="auto"/>
            </w:tcBorders>
            <w:shd w:val="clear" w:color="auto" w:fill="auto"/>
            <w:vAlign w:val="center"/>
            <w:hideMark/>
          </w:tcPr>
          <w:p w:rsidR="00AD5D16" w:rsidRPr="00AD5D16" w:rsidRDefault="00AD5D16" w:rsidP="00AD5D16">
            <w:pPr>
              <w:rPr>
                <w:rFonts w:asciiTheme="minorHAnsi" w:hAnsiTheme="minorHAnsi"/>
              </w:rPr>
            </w:pPr>
            <w:r w:rsidRPr="00AD5D16">
              <w:rPr>
                <w:rFonts w:asciiTheme="minorHAnsi" w:hAnsiTheme="minorHAnsi"/>
              </w:rPr>
              <w:t>Errores se reportaron en pruebas de usuario final que debieron ser capturados más temprano por QA.</w:t>
            </w:r>
          </w:p>
        </w:tc>
        <w:tc>
          <w:tcPr>
            <w:tcW w:w="1420" w:type="dxa"/>
            <w:tcBorders>
              <w:top w:val="nil"/>
              <w:left w:val="nil"/>
              <w:bottom w:val="single" w:sz="4" w:space="0" w:color="auto"/>
              <w:right w:val="single" w:sz="4" w:space="0" w:color="auto"/>
            </w:tcBorders>
            <w:shd w:val="clear" w:color="auto" w:fill="auto"/>
            <w:noWrap/>
            <w:vAlign w:val="center"/>
            <w:hideMark/>
          </w:tcPr>
          <w:p w:rsidR="00AD5D16" w:rsidRPr="00AD5D16" w:rsidRDefault="00443CF9" w:rsidP="00443CF9">
            <w:pPr>
              <w:jc w:val="center"/>
              <w:rPr>
                <w:rFonts w:asciiTheme="minorHAnsi" w:hAnsiTheme="minorHAnsi"/>
              </w:rPr>
            </w:pPr>
            <w:r w:rsidRPr="00AD5D16">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A continuación se muestra el impacto de estos riesgos en el alcance: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38" w:name="_Toc295575945"/>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Pr>
          <w:rFonts w:asciiTheme="minorHAnsi" w:hAnsiTheme="minorHAnsi"/>
          <w:noProof/>
          <w:color w:val="auto"/>
          <w:sz w:val="20"/>
        </w:rPr>
        <w:t>9</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impacto para los riesgos asociados al alcance</w:t>
      </w:r>
      <w:bookmarkEnd w:id="38"/>
    </w:p>
    <w:tbl>
      <w:tblPr>
        <w:tblW w:w="0" w:type="auto"/>
        <w:jc w:val="center"/>
        <w:tblCellMar>
          <w:top w:w="28" w:type="dxa"/>
          <w:left w:w="0" w:type="dxa"/>
          <w:bottom w:w="28" w:type="dxa"/>
          <w:right w:w="85" w:type="dxa"/>
        </w:tblCellMar>
        <w:tblLook w:val="04A0"/>
      </w:tblPr>
      <w:tblGrid>
        <w:gridCol w:w="567"/>
        <w:gridCol w:w="1134"/>
        <w:gridCol w:w="1134"/>
        <w:gridCol w:w="1134"/>
        <w:gridCol w:w="1134"/>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443CF9">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Alto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Risk17</w:t>
            </w:r>
          </w:p>
          <w:p w:rsidR="00F03655" w:rsidRPr="00443CF9" w:rsidRDefault="00F03655" w:rsidP="00443CF9">
            <w:pPr>
              <w:jc w:val="center"/>
              <w:rPr>
                <w:rFonts w:asciiTheme="minorHAnsi" w:hAnsiTheme="minorHAnsi"/>
              </w:rPr>
            </w:pPr>
            <w:r w:rsidRPr="00443CF9">
              <w:rPr>
                <w:rFonts w:asciiTheme="minorHAnsi" w:hAnsiTheme="minorHAnsi"/>
              </w:rPr>
              <w:t>Risk19</w:t>
            </w:r>
          </w:p>
          <w:p w:rsidR="00F03655" w:rsidRPr="00443CF9" w:rsidRDefault="00F03655" w:rsidP="00443CF9">
            <w:pPr>
              <w:jc w:val="center"/>
              <w:rPr>
                <w:rFonts w:asciiTheme="minorHAnsi" w:hAnsiTheme="minorHAnsi"/>
              </w:rPr>
            </w:pPr>
            <w:r w:rsidRPr="00443CF9">
              <w:rPr>
                <w:rFonts w:asciiTheme="minorHAnsi" w:hAnsiTheme="minorHAnsi"/>
              </w:rPr>
              <w:t>Risk20</w:t>
            </w: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443CF9">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443CF9">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443CF9" w:rsidRDefault="00F03655" w:rsidP="00443CF9">
            <w:pPr>
              <w:jc w:val="center"/>
              <w:rPr>
                <w:rFonts w:asciiTheme="minorHAnsi" w:hAnsiTheme="minorHAnsi"/>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F03655" w:rsidRPr="00443CF9" w:rsidRDefault="00F03655" w:rsidP="00443CF9">
            <w:pPr>
              <w:jc w:val="center"/>
              <w:rPr>
                <w:rFonts w:asciiTheme="minorHAnsi" w:hAnsiTheme="minorHAnsi"/>
              </w:rPr>
            </w:pPr>
            <w:r w:rsidRPr="00443CF9">
              <w:rPr>
                <w:rFonts w:asciiTheme="minorHAnsi" w:hAnsiTheme="minorHAnsi"/>
              </w:rPr>
              <w:t>Risk12</w:t>
            </w:r>
          </w:p>
          <w:p w:rsidR="00F03655" w:rsidRPr="00443CF9" w:rsidRDefault="00F03655" w:rsidP="00443CF9">
            <w:pPr>
              <w:jc w:val="center"/>
              <w:rPr>
                <w:rFonts w:asciiTheme="minorHAnsi" w:hAnsiTheme="minorHAnsi"/>
              </w:rPr>
            </w:pPr>
            <w:r w:rsidRPr="00443CF9">
              <w:rPr>
                <w:rFonts w:asciiTheme="minorHAnsi" w:hAnsiTheme="minorHAnsi"/>
              </w:rPr>
              <w:t>Risk13</w:t>
            </w:r>
          </w:p>
          <w:p w:rsidR="00F03655" w:rsidRPr="00443CF9" w:rsidRDefault="00F03655" w:rsidP="00443CF9">
            <w:pPr>
              <w:jc w:val="center"/>
              <w:rPr>
                <w:rFonts w:asciiTheme="minorHAnsi" w:hAnsiTheme="minorHAnsi"/>
              </w:rPr>
            </w:pPr>
            <w:r w:rsidRPr="00443CF9">
              <w:rPr>
                <w:rFonts w:asciiTheme="minorHAnsi" w:hAnsiTheme="minorHAnsi"/>
              </w:rPr>
              <w:t>Risk16</w:t>
            </w:r>
          </w:p>
        </w:tc>
      </w:tr>
      <w:tr w:rsidR="00443CF9"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3973F8" w:rsidRPr="00F03655" w:rsidRDefault="003973F8" w:rsidP="00443CF9">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Risk11</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3973F8" w:rsidRPr="00443CF9" w:rsidRDefault="00443CF9" w:rsidP="00443CF9">
            <w:pPr>
              <w:jc w:val="center"/>
              <w:rPr>
                <w:rFonts w:asciiTheme="minorHAnsi" w:hAnsiTheme="minorHAnsi"/>
              </w:rPr>
            </w:pPr>
            <w:r w:rsidRPr="00443CF9">
              <w:rPr>
                <w:rFonts w:asciiTheme="minorHAnsi" w:hAnsiTheme="minorHAnsi"/>
              </w:rPr>
              <w:t>Risk14</w:t>
            </w:r>
          </w:p>
        </w:tc>
      </w:tr>
      <w:tr w:rsidR="00443CF9"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3973F8" w:rsidRPr="00443CF9" w:rsidRDefault="003973F8" w:rsidP="00443CF9">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Medio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3973F8" w:rsidRPr="00F03655" w:rsidRDefault="00443CF9" w:rsidP="00443CF9">
            <w:pPr>
              <w:jc w:val="center"/>
              <w:rPr>
                <w:rFonts w:asciiTheme="minorHAnsi" w:hAnsiTheme="minorHAnsi"/>
                <w:b/>
              </w:rPr>
            </w:pPr>
            <w:r w:rsidRPr="00F03655">
              <w:rPr>
                <w:rFonts w:asciiTheme="minorHAnsi" w:hAnsiTheme="minorHAnsi"/>
                <w:b/>
              </w:rPr>
              <w:t>Alto</w:t>
            </w:r>
          </w:p>
        </w:tc>
      </w:tr>
      <w:tr w:rsidR="00443CF9" w:rsidRPr="00443CF9" w:rsidTr="00F03655">
        <w:trPr>
          <w:trHeight w:val="20"/>
          <w:jc w:val="center"/>
        </w:trPr>
        <w:tc>
          <w:tcPr>
            <w:tcW w:w="567" w:type="dxa"/>
            <w:tcBorders>
              <w:top w:val="nil"/>
              <w:left w:val="nil"/>
              <w:bottom w:val="nil"/>
              <w:right w:val="nil"/>
            </w:tcBorders>
            <w:shd w:val="clear" w:color="auto" w:fill="auto"/>
            <w:noWrap/>
            <w:vAlign w:val="center"/>
            <w:hideMark/>
          </w:tcPr>
          <w:p w:rsidR="00443CF9" w:rsidRPr="00443CF9" w:rsidRDefault="00443CF9" w:rsidP="00443CF9">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p>
        </w:tc>
        <w:tc>
          <w:tcPr>
            <w:tcW w:w="3402"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443CF9" w:rsidRPr="00F03655" w:rsidRDefault="00443CF9" w:rsidP="00443CF9">
            <w:pPr>
              <w:jc w:val="center"/>
              <w:rPr>
                <w:rFonts w:asciiTheme="minorHAnsi" w:hAnsiTheme="minorHAnsi"/>
                <w:b/>
              </w:rPr>
            </w:pPr>
            <w:r w:rsidRPr="00F03655">
              <w:rPr>
                <w:rFonts w:asciiTheme="minorHAnsi" w:hAnsiTheme="minorHAnsi"/>
                <w:b/>
              </w:rPr>
              <w:t>Impacto</w:t>
            </w:r>
          </w:p>
        </w:tc>
      </w:tr>
    </w:tbl>
    <w:p w:rsidR="003973F8" w:rsidRPr="003973F8" w:rsidRDefault="003973F8"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p>
    <w:p w:rsidR="00443CF9" w:rsidRDefault="00443CF9" w:rsidP="003973F8">
      <w:pPr>
        <w:jc w:val="both"/>
        <w:rPr>
          <w:rFonts w:asciiTheme="minorHAnsi" w:hAnsiTheme="minorHAnsi"/>
          <w:sz w:val="22"/>
          <w:szCs w:val="22"/>
        </w:rPr>
      </w:pPr>
      <w:r>
        <w:rPr>
          <w:rFonts w:asciiTheme="minorHAnsi" w:hAnsiTheme="minorHAnsi"/>
          <w:sz w:val="22"/>
          <w:szCs w:val="22"/>
        </w:rPr>
        <w:t>En cuanto a los recursos se tiene lo siguiente:</w:t>
      </w:r>
    </w:p>
    <w:p w:rsidR="00443CF9" w:rsidRDefault="00443CF9" w:rsidP="003973F8">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39" w:name="_Toc295575946"/>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Pr>
          <w:rFonts w:asciiTheme="minorHAnsi" w:hAnsiTheme="minorHAnsi"/>
          <w:noProof/>
          <w:color w:val="auto"/>
          <w:sz w:val="20"/>
        </w:rPr>
        <w:t>10</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Riesgos identificados asociados a los Recursos</w:t>
      </w:r>
      <w:bookmarkEnd w:id="39"/>
    </w:p>
    <w:tbl>
      <w:tblPr>
        <w:tblW w:w="0" w:type="auto"/>
        <w:jc w:val="center"/>
        <w:tblLayout w:type="fixed"/>
        <w:tblCellMar>
          <w:top w:w="28" w:type="dxa"/>
          <w:left w:w="85" w:type="dxa"/>
          <w:bottom w:w="28" w:type="dxa"/>
          <w:right w:w="85" w:type="dxa"/>
        </w:tblCellMar>
        <w:tblLook w:val="04A0"/>
      </w:tblPr>
      <w:tblGrid>
        <w:gridCol w:w="1134"/>
        <w:gridCol w:w="7371"/>
        <w:gridCol w:w="1418"/>
      </w:tblGrid>
      <w:tr w:rsidR="003973F8" w:rsidRPr="00443CF9" w:rsidTr="00443CF9">
        <w:trPr>
          <w:cantSplit/>
          <w:trHeight w:val="2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ID</w:t>
            </w:r>
          </w:p>
        </w:tc>
        <w:tc>
          <w:tcPr>
            <w:tcW w:w="7371" w:type="dxa"/>
            <w:tcBorders>
              <w:top w:val="single" w:sz="4" w:space="0" w:color="auto"/>
              <w:left w:val="nil"/>
              <w:bottom w:val="single" w:sz="4" w:space="0" w:color="auto"/>
              <w:right w:val="single" w:sz="4" w:space="0" w:color="auto"/>
            </w:tcBorders>
            <w:shd w:val="clear" w:color="auto" w:fill="B8CCE4" w:themeFill="accent1" w:themeFillTint="66"/>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Descripción</w:t>
            </w:r>
          </w:p>
        </w:tc>
        <w:tc>
          <w:tcPr>
            <w:tcW w:w="1418"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973F8" w:rsidRPr="00443CF9" w:rsidRDefault="00443CF9" w:rsidP="00443CF9">
            <w:pPr>
              <w:jc w:val="center"/>
              <w:rPr>
                <w:rFonts w:asciiTheme="minorHAnsi" w:hAnsiTheme="minorHAnsi"/>
                <w:b/>
              </w:rPr>
            </w:pPr>
            <w:r w:rsidRPr="00443CF9">
              <w:rPr>
                <w:rFonts w:asciiTheme="minorHAnsi" w:hAnsiTheme="minorHAnsi"/>
                <w:b/>
              </w:rPr>
              <w:t>Tipo</w:t>
            </w:r>
          </w:p>
        </w:tc>
      </w:tr>
      <w:tr w:rsidR="00443CF9" w:rsidRPr="00443CF9" w:rsidTr="00443CF9">
        <w:trPr>
          <w:cantSplit/>
          <w:trHeight w:val="20"/>
          <w:jc w:val="center"/>
        </w:trPr>
        <w:tc>
          <w:tcPr>
            <w:tcW w:w="113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RISK21</w:t>
            </w:r>
          </w:p>
        </w:tc>
        <w:tc>
          <w:tcPr>
            <w:tcW w:w="7371" w:type="dxa"/>
            <w:tcBorders>
              <w:top w:val="single" w:sz="4" w:space="0" w:color="auto"/>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Partes importantes del alcance no se realizan por falta de recursos</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No hay suficiente personal para cubrir la carga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Solo la mitad de los recursos requeridos se asignaron en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proveedor no fue capaz de cumplir con las fechas de entrega.</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técnico entró en conflicto con el líder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clave del equipo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No hay suficientes recursos QA para cubrir tareas de </w:t>
            </w:r>
            <w:proofErr w:type="spellStart"/>
            <w:r w:rsidRPr="00443CF9">
              <w:rPr>
                <w:rFonts w:asciiTheme="minorHAnsi" w:hAnsiTheme="minorHAnsi"/>
              </w:rPr>
              <w:t>auditoria</w:t>
            </w:r>
            <w:proofErr w:type="spellEnd"/>
            <w:r w:rsidRPr="00443CF9">
              <w:rPr>
                <w:rFonts w:asciiTheme="minorHAnsi" w:hAnsiTheme="minorHAnsi"/>
              </w:rPr>
              <w:t xml:space="preserve"> y entrenamiento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RISK28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Decisiones claves se </w:t>
            </w:r>
            <w:proofErr w:type="spellStart"/>
            <w:r w:rsidRPr="00443CF9">
              <w:rPr>
                <w:rFonts w:asciiTheme="minorHAnsi" w:hAnsiTheme="minorHAnsi"/>
              </w:rPr>
              <w:t>estancarón</w:t>
            </w:r>
            <w:proofErr w:type="spellEnd"/>
            <w:r w:rsidRPr="00443CF9">
              <w:rPr>
                <w:rFonts w:asciiTheme="minorHAnsi" w:hAnsiTheme="minorHAnsi"/>
              </w:rPr>
              <w:t xml:space="preserve"> (demoraron) porque el arquitecto no se encontraba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lastRenderedPageBreak/>
              <w:t>RISK29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Varios proyecto comparten el mismo experto en la materia(negocio)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experto del tema(negocio) ya no estaba disponible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 xml:space="preserve">Black </w:t>
            </w:r>
            <w:proofErr w:type="spellStart"/>
            <w:r w:rsidRPr="00443CF9">
              <w:rPr>
                <w:rFonts w:asciiTheme="minorHAnsi" w:hAnsiTheme="minorHAnsi"/>
              </w:rPr>
              <w:t>Swan</w:t>
            </w:r>
            <w:proofErr w:type="spellEnd"/>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RISK31</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analista </w:t>
            </w:r>
            <w:proofErr w:type="spellStart"/>
            <w:r w:rsidRPr="00443CF9">
              <w:rPr>
                <w:rFonts w:asciiTheme="minorHAnsi" w:hAnsiTheme="minorHAnsi"/>
              </w:rPr>
              <w:t>senior</w:t>
            </w:r>
            <w:proofErr w:type="spellEnd"/>
            <w:r w:rsidRPr="00443CF9">
              <w:rPr>
                <w:rFonts w:asciiTheme="minorHAnsi" w:hAnsiTheme="minorHAnsi"/>
              </w:rPr>
              <w:t xml:space="preserve"> del sistema que conocía toda la funcionalidad renunció</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RISK32</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En la mitad de la etapa del diseño, un ingeniero importante tuvo una calamidad doméstica y tuvo que salir de la ciudad o país durante un mes.</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RISK33</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último proyecto cansó mucho al equipo y el siguiente proyecto empezó tarde y muy lentamente.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RISK34</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Un miembro del equipo rompió sus dos brazos tres semanas antes de terminar 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RISK35</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 xml:space="preserve">El arquitecto quien sabia como integrar los </w:t>
            </w:r>
            <w:proofErr w:type="spellStart"/>
            <w:r w:rsidRPr="00443CF9">
              <w:rPr>
                <w:rFonts w:asciiTheme="minorHAnsi" w:hAnsiTheme="minorHAnsi"/>
              </w:rPr>
              <w:t>sitemas</w:t>
            </w:r>
            <w:proofErr w:type="spellEnd"/>
            <w:r w:rsidRPr="00443CF9">
              <w:rPr>
                <w:rFonts w:asciiTheme="minorHAnsi" w:hAnsiTheme="minorHAnsi"/>
              </w:rPr>
              <w:t xml:space="preserve"> fue hospitalizado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RISK36</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Gente clave renunció, quedando muy pocos para terminar el proyecto a tiempo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RISK37</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Negociaciones contractuales demoraron el inicio del proyecto.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RISK38</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El líder del proyecto renunció y no fue reemplazado prontamente.</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RISK39</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Habilidades únicas y críticas de un desarrollador se perdieron cuando éste sufrió un ataque de corazón.</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r w:rsidR="00443CF9" w:rsidRPr="00443CF9" w:rsidTr="00443CF9">
        <w:trPr>
          <w:cantSplit/>
          <w:trHeight w:val="20"/>
          <w:jc w:val="center"/>
        </w:trPr>
        <w:tc>
          <w:tcPr>
            <w:tcW w:w="1134"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443CF9" w:rsidRPr="00443CF9" w:rsidRDefault="00443CF9" w:rsidP="00443CF9">
            <w:pPr>
              <w:jc w:val="center"/>
              <w:rPr>
                <w:rFonts w:asciiTheme="minorHAnsi" w:hAnsiTheme="minorHAnsi"/>
                <w:b/>
              </w:rPr>
            </w:pPr>
            <w:r w:rsidRPr="00443CF9">
              <w:rPr>
                <w:rFonts w:asciiTheme="minorHAnsi" w:hAnsiTheme="minorHAnsi"/>
                <w:b/>
              </w:rPr>
              <w:t>RISK40</w:t>
            </w:r>
          </w:p>
        </w:tc>
        <w:tc>
          <w:tcPr>
            <w:tcW w:w="7371" w:type="dxa"/>
            <w:tcBorders>
              <w:top w:val="nil"/>
              <w:left w:val="nil"/>
              <w:bottom w:val="single" w:sz="4" w:space="0" w:color="auto"/>
              <w:right w:val="single" w:sz="4" w:space="0" w:color="auto"/>
            </w:tcBorders>
            <w:shd w:val="clear" w:color="auto" w:fill="auto"/>
            <w:vAlign w:val="center"/>
            <w:hideMark/>
          </w:tcPr>
          <w:p w:rsidR="00443CF9" w:rsidRPr="00443CF9" w:rsidRDefault="00443CF9" w:rsidP="00443CF9">
            <w:pPr>
              <w:rPr>
                <w:rFonts w:asciiTheme="minorHAnsi" w:hAnsiTheme="minorHAnsi"/>
              </w:rPr>
            </w:pPr>
            <w:r w:rsidRPr="00443CF9">
              <w:rPr>
                <w:rFonts w:asciiTheme="minorHAnsi" w:hAnsiTheme="minorHAnsi"/>
              </w:rPr>
              <w:t>Hubo una falta de dinero para necesidades de trabajo</w:t>
            </w:r>
          </w:p>
        </w:tc>
        <w:tc>
          <w:tcPr>
            <w:tcW w:w="1418" w:type="dxa"/>
            <w:tcBorders>
              <w:top w:val="nil"/>
              <w:left w:val="nil"/>
              <w:bottom w:val="single" w:sz="4" w:space="0" w:color="auto"/>
              <w:right w:val="single" w:sz="4" w:space="0" w:color="auto"/>
            </w:tcBorders>
            <w:shd w:val="clear" w:color="auto" w:fill="auto"/>
            <w:noWrap/>
            <w:vAlign w:val="center"/>
            <w:hideMark/>
          </w:tcPr>
          <w:p w:rsidR="00443CF9" w:rsidRPr="00443CF9" w:rsidRDefault="00443CF9" w:rsidP="00443CF9">
            <w:pPr>
              <w:jc w:val="center"/>
              <w:rPr>
                <w:rFonts w:asciiTheme="minorHAnsi" w:hAnsiTheme="minorHAnsi"/>
              </w:rPr>
            </w:pPr>
            <w:r w:rsidRPr="00443CF9">
              <w:rPr>
                <w:rFonts w:asciiTheme="minorHAnsi" w:hAnsiTheme="minorHAnsi"/>
              </w:rPr>
              <w:t>Adicional</w:t>
            </w:r>
          </w:p>
        </w:tc>
      </w:tr>
    </w:tbl>
    <w:p w:rsidR="003973F8" w:rsidRDefault="003973F8" w:rsidP="003973F8">
      <w:pPr>
        <w:jc w:val="both"/>
        <w:rPr>
          <w:rFonts w:asciiTheme="minorHAnsi" w:hAnsiTheme="minorHAnsi"/>
          <w:sz w:val="22"/>
          <w:szCs w:val="22"/>
        </w:rPr>
      </w:pPr>
    </w:p>
    <w:p w:rsidR="00443CF9" w:rsidRDefault="00443CF9" w:rsidP="00443CF9">
      <w:pPr>
        <w:jc w:val="both"/>
        <w:rPr>
          <w:rFonts w:asciiTheme="minorHAnsi" w:hAnsiTheme="minorHAnsi"/>
          <w:sz w:val="22"/>
          <w:szCs w:val="22"/>
        </w:rPr>
      </w:pPr>
    </w:p>
    <w:p w:rsidR="00443CF9" w:rsidRDefault="00443CF9" w:rsidP="00443CF9">
      <w:pPr>
        <w:jc w:val="both"/>
        <w:rPr>
          <w:rFonts w:asciiTheme="minorHAnsi" w:hAnsiTheme="minorHAnsi"/>
          <w:sz w:val="22"/>
          <w:szCs w:val="22"/>
        </w:rPr>
      </w:pPr>
      <w:r>
        <w:rPr>
          <w:rFonts w:asciiTheme="minorHAnsi" w:hAnsiTheme="minorHAnsi"/>
          <w:sz w:val="22"/>
          <w:szCs w:val="22"/>
        </w:rPr>
        <w:t>A continuación se muestra e</w:t>
      </w:r>
      <w:r w:rsidR="00F03655">
        <w:rPr>
          <w:rFonts w:asciiTheme="minorHAnsi" w:hAnsiTheme="minorHAnsi"/>
          <w:sz w:val="22"/>
          <w:szCs w:val="22"/>
        </w:rPr>
        <w:t>l impacto de estos riesgos en los recursos</w:t>
      </w:r>
      <w:r>
        <w:rPr>
          <w:rFonts w:asciiTheme="minorHAnsi" w:hAnsiTheme="minorHAnsi"/>
          <w:sz w:val="22"/>
          <w:szCs w:val="22"/>
        </w:rPr>
        <w:t>:</w:t>
      </w:r>
    </w:p>
    <w:p w:rsidR="00443CF9" w:rsidRDefault="00443CF9" w:rsidP="00443CF9">
      <w:pPr>
        <w:jc w:val="both"/>
        <w:rPr>
          <w:rFonts w:asciiTheme="minorHAnsi" w:hAnsiTheme="minorHAnsi"/>
          <w:sz w:val="22"/>
          <w:szCs w:val="22"/>
        </w:rPr>
      </w:pPr>
    </w:p>
    <w:p w:rsidR="00443CF9" w:rsidRDefault="00443CF9" w:rsidP="00443CF9">
      <w:pPr>
        <w:pStyle w:val="Epgrafe"/>
        <w:keepNext/>
        <w:spacing w:after="120"/>
        <w:jc w:val="center"/>
        <w:rPr>
          <w:rFonts w:asciiTheme="minorHAnsi" w:hAnsiTheme="minorHAnsi"/>
          <w:color w:val="auto"/>
          <w:sz w:val="20"/>
        </w:rPr>
      </w:pPr>
      <w:bookmarkStart w:id="40" w:name="_Toc295575947"/>
      <w:r w:rsidRPr="00ED1E8D">
        <w:rPr>
          <w:rFonts w:asciiTheme="minorHAnsi" w:hAnsiTheme="minorHAnsi"/>
          <w:color w:val="auto"/>
          <w:sz w:val="20"/>
        </w:rPr>
        <w:t xml:space="preserve">Tabla </w:t>
      </w:r>
      <w:r w:rsidR="00095330"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095330" w:rsidRPr="00ED1E8D">
        <w:rPr>
          <w:rFonts w:asciiTheme="minorHAnsi" w:hAnsiTheme="minorHAnsi"/>
          <w:color w:val="auto"/>
          <w:sz w:val="20"/>
        </w:rPr>
        <w:fldChar w:fldCharType="separate"/>
      </w:r>
      <w:r w:rsidR="00F03655">
        <w:rPr>
          <w:rFonts w:asciiTheme="minorHAnsi" w:hAnsiTheme="minorHAnsi"/>
          <w:noProof/>
          <w:color w:val="auto"/>
          <w:sz w:val="20"/>
        </w:rPr>
        <w:t>11</w:t>
      </w:r>
      <w:r w:rsidR="00095330"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Matriz de impact</w:t>
      </w:r>
      <w:r w:rsidR="00F03655">
        <w:rPr>
          <w:rFonts w:asciiTheme="minorHAnsi" w:hAnsiTheme="minorHAnsi"/>
          <w:color w:val="auto"/>
          <w:sz w:val="20"/>
        </w:rPr>
        <w:t>o para los riesgos asociados a los recursos</w:t>
      </w:r>
      <w:bookmarkEnd w:id="40"/>
    </w:p>
    <w:tbl>
      <w:tblPr>
        <w:tblW w:w="0" w:type="auto"/>
        <w:jc w:val="center"/>
        <w:tblCellMar>
          <w:top w:w="28" w:type="dxa"/>
          <w:left w:w="0" w:type="dxa"/>
          <w:bottom w:w="28" w:type="dxa"/>
          <w:right w:w="85" w:type="dxa"/>
        </w:tblCellMar>
        <w:tblLook w:val="04A0"/>
      </w:tblPr>
      <w:tblGrid>
        <w:gridCol w:w="567"/>
        <w:gridCol w:w="1134"/>
        <w:gridCol w:w="1134"/>
        <w:gridCol w:w="1134"/>
        <w:gridCol w:w="1142"/>
      </w:tblGrid>
      <w:tr w:rsidR="00F03655" w:rsidRPr="00443CF9" w:rsidTr="00F03655">
        <w:trPr>
          <w:trHeight w:val="20"/>
          <w:jc w:val="center"/>
        </w:trPr>
        <w:tc>
          <w:tcPr>
            <w:tcW w:w="567" w:type="dxa"/>
            <w:vMerge w:val="restart"/>
            <w:tcBorders>
              <w:top w:val="single" w:sz="4" w:space="0" w:color="auto"/>
              <w:left w:val="single" w:sz="4" w:space="0" w:color="auto"/>
              <w:bottom w:val="single" w:sz="4" w:space="0" w:color="auto"/>
              <w:right w:val="single" w:sz="4" w:space="0" w:color="auto"/>
            </w:tcBorders>
            <w:shd w:val="clear" w:color="auto" w:fill="B8CCE4" w:themeFill="accent1" w:themeFillTint="66"/>
            <w:noWrap/>
            <w:textDirection w:val="btLr"/>
            <w:vAlign w:val="center"/>
            <w:hideMark/>
          </w:tcPr>
          <w:p w:rsidR="00F03655" w:rsidRPr="00F03655" w:rsidRDefault="00F03655" w:rsidP="00F03655">
            <w:pPr>
              <w:ind w:left="113" w:right="113"/>
              <w:jc w:val="center"/>
              <w:rPr>
                <w:rFonts w:asciiTheme="minorHAnsi" w:hAnsiTheme="minorHAnsi"/>
                <w:b/>
              </w:rPr>
            </w:pPr>
            <w:r w:rsidRPr="00F03655">
              <w:rPr>
                <w:rFonts w:asciiTheme="minorHAnsi" w:hAnsiTheme="minorHAnsi"/>
                <w:b/>
              </w:rPr>
              <w:t>Probabilidad</w:t>
            </w:r>
          </w:p>
        </w:tc>
        <w:tc>
          <w:tcPr>
            <w:tcW w:w="1134" w:type="dxa"/>
            <w:tcBorders>
              <w:top w:val="single" w:sz="8"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RISK33</w:t>
            </w:r>
          </w:p>
        </w:tc>
        <w:tc>
          <w:tcPr>
            <w:tcW w:w="1142" w:type="dxa"/>
            <w:tcBorders>
              <w:top w:val="single" w:sz="8"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34" w:type="dxa"/>
            <w:tcBorders>
              <w:top w:val="single" w:sz="4" w:space="0" w:color="auto"/>
              <w:left w:val="nil"/>
              <w:bottom w:val="single" w:sz="4"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RISK35</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RISK36</w:t>
            </w:r>
          </w:p>
          <w:p w:rsidR="00F03655" w:rsidRPr="00F03655" w:rsidRDefault="00F03655" w:rsidP="00F03655">
            <w:pPr>
              <w:jc w:val="center"/>
              <w:rPr>
                <w:rFonts w:asciiTheme="minorHAnsi" w:hAnsiTheme="minorHAnsi"/>
                <w:szCs w:val="22"/>
              </w:rPr>
            </w:pPr>
          </w:p>
        </w:tc>
      </w:tr>
      <w:tr w:rsidR="00F03655" w:rsidRPr="00443CF9" w:rsidTr="00F03655">
        <w:trPr>
          <w:trHeight w:val="20"/>
          <w:jc w:val="center"/>
        </w:trPr>
        <w:tc>
          <w:tcPr>
            <w:tcW w:w="567" w:type="dxa"/>
            <w:vMerge/>
            <w:tcBorders>
              <w:top w:val="nil"/>
              <w:left w:val="single" w:sz="4" w:space="0" w:color="auto"/>
              <w:bottom w:val="single" w:sz="4" w:space="0" w:color="auto"/>
              <w:right w:val="single" w:sz="4" w:space="0" w:color="auto"/>
            </w:tcBorders>
            <w:shd w:val="clear" w:color="auto" w:fill="B8CCE4" w:themeFill="accent1" w:themeFillTint="66"/>
            <w:vAlign w:val="center"/>
            <w:hideMark/>
          </w:tcPr>
          <w:p w:rsidR="00F03655" w:rsidRPr="00F03655" w:rsidRDefault="00F03655" w:rsidP="00F03655">
            <w:pPr>
              <w:jc w:val="center"/>
              <w:rPr>
                <w:rFonts w:asciiTheme="minorHAnsi" w:hAnsiTheme="minorHAnsi"/>
                <w:b/>
              </w:rPr>
            </w:pPr>
          </w:p>
        </w:tc>
        <w:tc>
          <w:tcPr>
            <w:tcW w:w="1134" w:type="dxa"/>
            <w:tcBorders>
              <w:top w:val="single" w:sz="4" w:space="0" w:color="auto"/>
              <w:left w:val="single" w:sz="4" w:space="0" w:color="auto"/>
              <w:bottom w:val="single" w:sz="8"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RISK38</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RISK40</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RISK32</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RISK37</w:t>
            </w:r>
          </w:p>
        </w:tc>
        <w:tc>
          <w:tcPr>
            <w:tcW w:w="1142" w:type="dxa"/>
            <w:tcBorders>
              <w:top w:val="single" w:sz="4" w:space="0" w:color="auto"/>
              <w:left w:val="nil"/>
              <w:bottom w:val="single" w:sz="8" w:space="0" w:color="auto"/>
              <w:right w:val="single" w:sz="8" w:space="0" w:color="auto"/>
            </w:tcBorders>
            <w:shd w:val="clear" w:color="auto" w:fill="auto"/>
            <w:noWrap/>
            <w:vAlign w:val="center"/>
            <w:hideMark/>
          </w:tcPr>
          <w:p w:rsidR="00F03655" w:rsidRPr="00F03655" w:rsidRDefault="00F03655" w:rsidP="00F03655">
            <w:pPr>
              <w:jc w:val="center"/>
              <w:rPr>
                <w:rFonts w:asciiTheme="minorHAnsi" w:hAnsiTheme="minorHAnsi"/>
                <w:szCs w:val="22"/>
              </w:rPr>
            </w:pPr>
            <w:r w:rsidRPr="00F03655">
              <w:rPr>
                <w:rFonts w:asciiTheme="minorHAnsi" w:hAnsiTheme="minorHAnsi"/>
                <w:szCs w:val="22"/>
              </w:rPr>
              <w:t>RISK31</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RISK34</w:t>
            </w:r>
          </w:p>
          <w:p w:rsidR="00F03655" w:rsidRPr="00F03655" w:rsidRDefault="00F03655" w:rsidP="00F03655">
            <w:pPr>
              <w:jc w:val="center"/>
              <w:rPr>
                <w:rFonts w:asciiTheme="minorHAnsi" w:hAnsiTheme="minorHAnsi"/>
                <w:szCs w:val="22"/>
              </w:rPr>
            </w:pPr>
            <w:r w:rsidRPr="00F03655">
              <w:rPr>
                <w:rFonts w:asciiTheme="minorHAnsi" w:hAnsiTheme="minorHAnsi"/>
                <w:szCs w:val="22"/>
              </w:rPr>
              <w:t>RISK39</w:t>
            </w:r>
          </w:p>
        </w:tc>
      </w:tr>
      <w:tr w:rsidR="00F03655" w:rsidRPr="00443CF9" w:rsidTr="00F03655">
        <w:trPr>
          <w:trHeight w:val="20"/>
          <w:jc w:val="center"/>
        </w:trPr>
        <w:tc>
          <w:tcPr>
            <w:tcW w:w="567" w:type="dxa"/>
            <w:tcBorders>
              <w:top w:val="single" w:sz="4" w:space="0" w:color="auto"/>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single" w:sz="4" w:space="0" w:color="auto"/>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Bajo</w:t>
            </w:r>
          </w:p>
        </w:tc>
        <w:tc>
          <w:tcPr>
            <w:tcW w:w="1134"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Medio</w:t>
            </w:r>
          </w:p>
        </w:tc>
        <w:tc>
          <w:tcPr>
            <w:tcW w:w="1142" w:type="dxa"/>
            <w:tcBorders>
              <w:top w:val="nil"/>
              <w:left w:val="nil"/>
              <w:bottom w:val="single" w:sz="4" w:space="0" w:color="auto"/>
              <w:right w:val="single" w:sz="8" w:space="0" w:color="auto"/>
            </w:tcBorders>
            <w:shd w:val="clear" w:color="auto" w:fill="DBE5F1" w:themeFill="accent1" w:themeFillTint="33"/>
            <w:noWrap/>
            <w:vAlign w:val="center"/>
            <w:hideMark/>
          </w:tcPr>
          <w:p w:rsidR="00F03655" w:rsidRPr="00F03655" w:rsidRDefault="00F03655" w:rsidP="00F03655">
            <w:pPr>
              <w:jc w:val="center"/>
              <w:rPr>
                <w:rFonts w:asciiTheme="minorHAnsi" w:hAnsiTheme="minorHAnsi"/>
                <w:b/>
              </w:rPr>
            </w:pPr>
            <w:r w:rsidRPr="00F03655">
              <w:rPr>
                <w:rFonts w:asciiTheme="minorHAnsi" w:hAnsiTheme="minorHAnsi"/>
                <w:b/>
              </w:rPr>
              <w:t>Alto</w:t>
            </w:r>
          </w:p>
        </w:tc>
      </w:tr>
      <w:tr w:rsidR="00F03655" w:rsidRPr="00443CF9" w:rsidTr="00F03655">
        <w:trPr>
          <w:trHeight w:val="20"/>
          <w:jc w:val="center"/>
        </w:trPr>
        <w:tc>
          <w:tcPr>
            <w:tcW w:w="567" w:type="dxa"/>
            <w:tcBorders>
              <w:top w:val="nil"/>
              <w:left w:val="nil"/>
              <w:bottom w:val="nil"/>
              <w:right w:val="nil"/>
            </w:tcBorders>
            <w:shd w:val="clear" w:color="auto" w:fill="auto"/>
            <w:noWrap/>
            <w:vAlign w:val="center"/>
            <w:hideMark/>
          </w:tcPr>
          <w:p w:rsidR="00F03655" w:rsidRPr="00443CF9" w:rsidRDefault="00F03655" w:rsidP="00F03655">
            <w:pPr>
              <w:jc w:val="center"/>
              <w:rPr>
                <w:rFonts w:asciiTheme="minorHAnsi" w:hAnsiTheme="minorHAnsi"/>
              </w:rPr>
            </w:pPr>
          </w:p>
        </w:tc>
        <w:tc>
          <w:tcPr>
            <w:tcW w:w="1134" w:type="dxa"/>
            <w:tcBorders>
              <w:top w:val="nil"/>
              <w:left w:val="nil"/>
              <w:bottom w:val="nil"/>
              <w:right w:val="single" w:sz="4" w:space="0" w:color="auto"/>
            </w:tcBorders>
            <w:shd w:val="clear" w:color="auto" w:fill="auto"/>
            <w:noWrap/>
            <w:vAlign w:val="center"/>
            <w:hideMark/>
          </w:tcPr>
          <w:p w:rsidR="00F03655" w:rsidRPr="00443CF9" w:rsidRDefault="00F03655" w:rsidP="00F03655">
            <w:pPr>
              <w:jc w:val="center"/>
              <w:rPr>
                <w:rFonts w:asciiTheme="minorHAnsi" w:hAnsiTheme="minorHAnsi"/>
              </w:rPr>
            </w:pPr>
          </w:p>
        </w:tc>
        <w:tc>
          <w:tcPr>
            <w:tcW w:w="3410" w:type="dxa"/>
            <w:gridSpan w:val="3"/>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03655" w:rsidRPr="00F03655" w:rsidRDefault="00F03655" w:rsidP="00F03655">
            <w:pPr>
              <w:jc w:val="center"/>
              <w:rPr>
                <w:rFonts w:asciiTheme="minorHAnsi" w:hAnsiTheme="minorHAnsi"/>
                <w:b/>
              </w:rPr>
            </w:pPr>
            <w:r w:rsidRPr="00F03655">
              <w:rPr>
                <w:rFonts w:asciiTheme="minorHAnsi" w:hAnsiTheme="minorHAnsi"/>
                <w:b/>
              </w:rPr>
              <w:t>Impacto</w:t>
            </w:r>
          </w:p>
        </w:tc>
      </w:tr>
    </w:tbl>
    <w:p w:rsidR="00F03655" w:rsidRDefault="00F03655" w:rsidP="003973F8">
      <w:pPr>
        <w:jc w:val="both"/>
        <w:rPr>
          <w:rFonts w:asciiTheme="minorHAnsi" w:hAnsiTheme="minorHAnsi"/>
          <w:sz w:val="22"/>
          <w:szCs w:val="22"/>
        </w:rPr>
      </w:pPr>
    </w:p>
    <w:p w:rsidR="00F03655" w:rsidRPr="003973F8" w:rsidRDefault="00F03655" w:rsidP="003973F8">
      <w:pPr>
        <w:jc w:val="both"/>
        <w:rPr>
          <w:rFonts w:asciiTheme="minorHAnsi" w:hAnsiTheme="minorHAnsi"/>
          <w:sz w:val="22"/>
          <w:szCs w:val="22"/>
        </w:rPr>
      </w:pPr>
    </w:p>
    <w:p w:rsidR="003973F8" w:rsidRDefault="003973F8" w:rsidP="003973F8">
      <w:pPr>
        <w:jc w:val="both"/>
        <w:rPr>
          <w:rFonts w:asciiTheme="minorHAnsi" w:hAnsiTheme="minorHAnsi"/>
          <w:sz w:val="22"/>
          <w:szCs w:val="22"/>
        </w:rPr>
      </w:pPr>
      <w:r w:rsidRPr="003973F8">
        <w:rPr>
          <w:rFonts w:asciiTheme="minorHAnsi" w:hAnsiTheme="minorHAnsi"/>
          <w:sz w:val="22"/>
          <w:szCs w:val="22"/>
        </w:rPr>
        <w:t xml:space="preserve">Durante esta primera fase, se han identificado los riesgos asociados al proyecto </w:t>
      </w:r>
      <w:proofErr w:type="spellStart"/>
      <w:r w:rsidRPr="003973F8">
        <w:rPr>
          <w:rFonts w:asciiTheme="minorHAnsi" w:hAnsiTheme="minorHAnsi"/>
          <w:sz w:val="22"/>
          <w:szCs w:val="22"/>
        </w:rPr>
        <w:t>Market</w:t>
      </w:r>
      <w:proofErr w:type="spellEnd"/>
      <w:r w:rsidRPr="003973F8">
        <w:rPr>
          <w:rFonts w:asciiTheme="minorHAnsi" w:hAnsiTheme="minorHAnsi"/>
          <w:sz w:val="22"/>
          <w:szCs w:val="22"/>
        </w:rPr>
        <w:t xml:space="preserve"> Place de los Alpes y se ha identificado además la probabilidad y el impacto de los riesgos adicionales. Es así, que durante el desarrollo del proyecto se dará gran importancia al seguimiento de los riesgos: RISK17, RISK19, RISK20, RISK12, RISK13, RISK16, RISK14, RISK35, RISK36, RISK31, RISK34 y RISK39 por ser de Alto Impacto para el proyecto.</w:t>
      </w:r>
    </w:p>
    <w:p w:rsidR="00F03655" w:rsidRPr="003973F8" w:rsidRDefault="00F03655" w:rsidP="003973F8">
      <w:pPr>
        <w:jc w:val="both"/>
        <w:rPr>
          <w:rFonts w:asciiTheme="minorHAnsi" w:hAnsiTheme="minorHAnsi"/>
          <w:sz w:val="22"/>
          <w:szCs w:val="22"/>
        </w:rPr>
      </w:pPr>
    </w:p>
    <w:p w:rsidR="003973F8" w:rsidRPr="003973F8" w:rsidRDefault="003973F8" w:rsidP="003973F8">
      <w:pPr>
        <w:jc w:val="both"/>
        <w:rPr>
          <w:rFonts w:asciiTheme="minorHAnsi" w:hAnsiTheme="minorHAnsi"/>
          <w:sz w:val="22"/>
          <w:szCs w:val="22"/>
        </w:rPr>
      </w:pPr>
      <w:r w:rsidRPr="003973F8">
        <w:rPr>
          <w:rFonts w:asciiTheme="minorHAnsi" w:hAnsiTheme="minorHAnsi"/>
          <w:sz w:val="22"/>
          <w:szCs w:val="22"/>
        </w:rPr>
        <w:t>En una fase posterior se desarrollará el plan de respuesta asociado a cada uno de los riesgos identificados durante esta fase.</w:t>
      </w:r>
    </w:p>
    <w:p w:rsidR="00360959" w:rsidRDefault="00360959" w:rsidP="00F06E4C">
      <w:pPr>
        <w:jc w:val="both"/>
        <w:rPr>
          <w:rFonts w:asciiTheme="minorHAnsi" w:hAnsiTheme="minorHAnsi"/>
          <w:sz w:val="22"/>
        </w:rPr>
      </w:pPr>
    </w:p>
    <w:p w:rsidR="00E34196" w:rsidRPr="00D60A5C" w:rsidRDefault="00E34196" w:rsidP="00E34196">
      <w:pPr>
        <w:jc w:val="both"/>
        <w:outlineLvl w:val="1"/>
        <w:rPr>
          <w:rFonts w:asciiTheme="minorHAnsi" w:hAnsiTheme="minorHAnsi"/>
          <w:b/>
          <w:smallCaps/>
          <w:sz w:val="22"/>
        </w:rPr>
      </w:pPr>
    </w:p>
    <w:p w:rsidR="00E34196" w:rsidRPr="00D60A5C" w:rsidRDefault="00E34196" w:rsidP="00AA16B6">
      <w:pPr>
        <w:pStyle w:val="Prrafodelista"/>
        <w:numPr>
          <w:ilvl w:val="1"/>
          <w:numId w:val="1"/>
        </w:numPr>
        <w:jc w:val="both"/>
        <w:outlineLvl w:val="1"/>
        <w:rPr>
          <w:rFonts w:asciiTheme="minorHAnsi" w:hAnsiTheme="minorHAnsi"/>
          <w:sz w:val="22"/>
        </w:rPr>
      </w:pPr>
      <w:bookmarkStart w:id="41" w:name="_Toc295575969"/>
      <w:r>
        <w:rPr>
          <w:rFonts w:asciiTheme="minorHAnsi" w:hAnsiTheme="minorHAnsi"/>
          <w:b/>
          <w:smallCaps/>
          <w:sz w:val="22"/>
        </w:rPr>
        <w:t>Indicadores de negocio</w:t>
      </w:r>
      <w:bookmarkEnd w:id="41"/>
    </w:p>
    <w:p w:rsidR="00E34196" w:rsidRPr="003973F8" w:rsidRDefault="00E34196" w:rsidP="00E34196">
      <w:pPr>
        <w:jc w:val="both"/>
        <w:rPr>
          <w:rFonts w:asciiTheme="minorHAnsi" w:hAnsiTheme="minorHAnsi"/>
          <w:sz w:val="22"/>
          <w:szCs w:val="22"/>
        </w:rPr>
      </w:pPr>
    </w:p>
    <w:p w:rsidR="00D30A12" w:rsidRDefault="00D30A12" w:rsidP="00D30A12">
      <w:pPr>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E34196" w:rsidRDefault="00E34196">
      <w:pPr>
        <w:spacing w:after="200" w:line="276" w:lineRule="auto"/>
        <w:rPr>
          <w:rFonts w:asciiTheme="minorHAnsi" w:hAnsiTheme="minorHAnsi"/>
          <w:b/>
          <w:smallCaps/>
          <w:sz w:val="22"/>
        </w:rPr>
      </w:pPr>
      <w:r>
        <w:rPr>
          <w:rFonts w:asciiTheme="minorHAnsi" w:hAnsiTheme="minorHAnsi"/>
          <w:b/>
          <w:smallCaps/>
          <w:sz w:val="22"/>
        </w:rPr>
        <w:br w:type="page"/>
      </w:r>
    </w:p>
    <w:p w:rsidR="00D30A12" w:rsidRDefault="00D30A12" w:rsidP="00AA16B6">
      <w:pPr>
        <w:pStyle w:val="Prrafodelista"/>
        <w:numPr>
          <w:ilvl w:val="0"/>
          <w:numId w:val="1"/>
        </w:numPr>
        <w:jc w:val="both"/>
        <w:outlineLvl w:val="0"/>
        <w:rPr>
          <w:rFonts w:asciiTheme="minorHAnsi" w:hAnsiTheme="minorHAnsi"/>
          <w:b/>
          <w:smallCaps/>
          <w:sz w:val="22"/>
        </w:rPr>
      </w:pPr>
      <w:bookmarkStart w:id="42" w:name="_Toc295575970"/>
      <w:r>
        <w:rPr>
          <w:rFonts w:asciiTheme="minorHAnsi" w:hAnsiTheme="minorHAnsi"/>
          <w:b/>
          <w:smallCaps/>
          <w:sz w:val="22"/>
        </w:rPr>
        <w:lastRenderedPageBreak/>
        <w:t>Lecciones Aprendidas</w:t>
      </w:r>
      <w:bookmarkEnd w:id="42"/>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43" w:name="_Toc295575971"/>
      <w:r>
        <w:rPr>
          <w:rFonts w:asciiTheme="minorHAnsi" w:hAnsiTheme="minorHAnsi"/>
          <w:b/>
          <w:smallCaps/>
          <w:sz w:val="22"/>
        </w:rPr>
        <w:t>Conclusiones</w:t>
      </w:r>
      <w:bookmarkEnd w:id="43"/>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360959" w:rsidRDefault="00360959" w:rsidP="00AA16B6">
      <w:pPr>
        <w:pStyle w:val="Prrafodelista"/>
        <w:numPr>
          <w:ilvl w:val="0"/>
          <w:numId w:val="1"/>
        </w:numPr>
        <w:jc w:val="both"/>
        <w:outlineLvl w:val="0"/>
        <w:rPr>
          <w:rFonts w:asciiTheme="minorHAnsi" w:hAnsiTheme="minorHAnsi"/>
          <w:b/>
          <w:smallCaps/>
          <w:sz w:val="22"/>
        </w:rPr>
      </w:pPr>
      <w:bookmarkStart w:id="44" w:name="_Toc295575972"/>
      <w:r>
        <w:rPr>
          <w:rFonts w:asciiTheme="minorHAnsi" w:hAnsiTheme="minorHAnsi"/>
          <w:b/>
          <w:smallCaps/>
          <w:sz w:val="22"/>
        </w:rPr>
        <w:t>Bibliografía</w:t>
      </w:r>
      <w:bookmarkEnd w:id="44"/>
    </w:p>
    <w:p w:rsidR="00360959" w:rsidRDefault="00360959" w:rsidP="00DA4AD6">
      <w:pPr>
        <w:pStyle w:val="Prrafodelista"/>
        <w:ind w:left="0"/>
        <w:jc w:val="both"/>
        <w:rPr>
          <w:rFonts w:asciiTheme="minorHAnsi" w:hAnsiTheme="minorHAnsi"/>
          <w:sz w:val="22"/>
        </w:rPr>
      </w:pPr>
    </w:p>
    <w:p w:rsidR="00D30A12" w:rsidRPr="00C208E1" w:rsidRDefault="003973F8" w:rsidP="003973F8">
      <w:pPr>
        <w:pStyle w:val="Prrafodelista"/>
        <w:numPr>
          <w:ilvl w:val="0"/>
          <w:numId w:val="15"/>
        </w:numPr>
        <w:ind w:left="284" w:hanging="284"/>
        <w:rPr>
          <w:rFonts w:asciiTheme="minorHAnsi" w:hAnsiTheme="minorHAnsi"/>
          <w:sz w:val="22"/>
          <w:lang w:val="en-US"/>
        </w:rPr>
      </w:pPr>
      <w:r w:rsidRPr="00C208E1">
        <w:rPr>
          <w:rFonts w:asciiTheme="minorHAnsi" w:hAnsiTheme="minorHAnsi"/>
          <w:sz w:val="22"/>
          <w:lang w:val="en-US"/>
        </w:rPr>
        <w:t>[1] KENDRICK, TOM PMP. Identifying and Managing Project Risk. 2008</w:t>
      </w:r>
    </w:p>
    <w:p w:rsidR="00D30A12" w:rsidRPr="00C208E1" w:rsidRDefault="00D30A12" w:rsidP="00DA4AD6">
      <w:pPr>
        <w:pStyle w:val="Prrafodelista"/>
        <w:ind w:left="0"/>
        <w:jc w:val="both"/>
        <w:rPr>
          <w:rFonts w:asciiTheme="minorHAnsi" w:hAnsiTheme="minorHAnsi"/>
          <w:sz w:val="22"/>
          <w:lang w:val="en-US"/>
        </w:rPr>
      </w:pPr>
    </w:p>
    <w:p w:rsidR="00D30A12" w:rsidRPr="00C208E1" w:rsidRDefault="00D30A12" w:rsidP="00DA4AD6">
      <w:pPr>
        <w:pStyle w:val="Prrafodelista"/>
        <w:ind w:left="0"/>
        <w:jc w:val="both"/>
        <w:rPr>
          <w:rFonts w:asciiTheme="minorHAnsi" w:hAnsiTheme="minorHAnsi"/>
          <w:sz w:val="22"/>
          <w:lang w:val="en-US"/>
        </w:rPr>
      </w:pPr>
    </w:p>
    <w:sectPr w:rsidR="00D30A12" w:rsidRPr="00C208E1" w:rsidSect="00F51B7C">
      <w:type w:val="continuous"/>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058" w:rsidRDefault="00842058" w:rsidP="00AA0662">
      <w:r>
        <w:separator/>
      </w:r>
    </w:p>
  </w:endnote>
  <w:endnote w:type="continuationSeparator" w:id="0">
    <w:p w:rsidR="00842058" w:rsidRDefault="0084205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EF" w:rsidRPr="00982FEA" w:rsidRDefault="00224AEF" w:rsidP="00CB3813">
    <w:pPr>
      <w:pStyle w:val="Piedepgina"/>
      <w:pBdr>
        <w:bottom w:val="single" w:sz="12" w:space="1" w:color="auto"/>
      </w:pBdr>
      <w:jc w:val="both"/>
      <w:rPr>
        <w:rFonts w:ascii="Calibri" w:hAnsi="Calibri"/>
      </w:rPr>
    </w:pPr>
  </w:p>
  <w:p w:rsidR="00224AEF" w:rsidRPr="00982FEA" w:rsidRDefault="00224AEF" w:rsidP="00CB3813">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224AEF" w:rsidRPr="00982FEA" w:rsidRDefault="00224AEF"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EF" w:rsidRPr="00982FEA" w:rsidRDefault="00224AEF" w:rsidP="00CB3813">
    <w:pPr>
      <w:pStyle w:val="Piedepgina"/>
      <w:pBdr>
        <w:bottom w:val="single" w:sz="12" w:space="1" w:color="auto"/>
      </w:pBdr>
      <w:jc w:val="both"/>
      <w:rPr>
        <w:rFonts w:ascii="Calibri" w:hAnsi="Calibri"/>
      </w:rPr>
    </w:pPr>
  </w:p>
  <w:p w:rsidR="00224AEF" w:rsidRPr="00604E05" w:rsidRDefault="00224AEF"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224AEF" w:rsidRPr="00982FEA" w:rsidRDefault="00224AEF" w:rsidP="00CB3813">
    <w:pPr>
      <w:pStyle w:val="Piedepgina"/>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DD7FFA">
      <w:rPr>
        <w:rFonts w:ascii="Calibri" w:hAnsi="Calibri"/>
        <w:noProof/>
      </w:rPr>
      <w:t>16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058" w:rsidRDefault="00842058" w:rsidP="00AA0662">
      <w:r>
        <w:separator/>
      </w:r>
    </w:p>
  </w:footnote>
  <w:footnote w:type="continuationSeparator" w:id="0">
    <w:p w:rsidR="00842058" w:rsidRDefault="0084205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EF" w:rsidRPr="00604E05" w:rsidRDefault="00224AEF" w:rsidP="00CB3813">
    <w:pPr>
      <w:pStyle w:val="Encabezado"/>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224AEF" w:rsidRPr="00712276" w:rsidRDefault="00224AEF" w:rsidP="00712276">
    <w:pPr>
      <w:pStyle w:val="Encabezado"/>
      <w:pBdr>
        <w:bottom w:val="single" w:sz="12" w:space="1" w:color="auto"/>
      </w:pBdr>
      <w:rPr>
        <w:rFonts w:asciiTheme="minorHAnsi" w:hAnsiTheme="minorHAnsi"/>
      </w:rPr>
    </w:pPr>
    <w:proofErr w:type="spellStart"/>
    <w:r>
      <w:rPr>
        <w:rFonts w:asciiTheme="minorHAnsi" w:hAnsiTheme="minorHAnsi"/>
        <w:b/>
        <w:smallCaps/>
        <w:sz w:val="24"/>
      </w:rPr>
      <w:t>MarketPlace</w:t>
    </w:r>
    <w:proofErr w:type="spellEnd"/>
    <w:r>
      <w:rPr>
        <w:rFonts w:asciiTheme="minorHAnsi" w:hAnsiTheme="minorHAnsi"/>
        <w:b/>
        <w:smallCaps/>
        <w:sz w:val="24"/>
      </w:rPr>
      <w:t xml:space="preserve"> de los Alpes Internacional</w:t>
    </w:r>
  </w:p>
  <w:p w:rsidR="00224AEF" w:rsidRPr="00712276" w:rsidRDefault="00224AEF" w:rsidP="00712276">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A16"/>
    <w:multiLevelType w:val="hybridMultilevel"/>
    <w:tmpl w:val="6E0E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541943"/>
    <w:multiLevelType w:val="hybridMultilevel"/>
    <w:tmpl w:val="95F08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2B70981"/>
    <w:multiLevelType w:val="hybridMultilevel"/>
    <w:tmpl w:val="4BE2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8201DEF"/>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42604E"/>
    <w:multiLevelType w:val="hybridMultilevel"/>
    <w:tmpl w:val="A58EB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7D64A29"/>
    <w:multiLevelType w:val="hybridMultilevel"/>
    <w:tmpl w:val="745E9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8FA6F45"/>
    <w:multiLevelType w:val="hybridMultilevel"/>
    <w:tmpl w:val="D7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D214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15B61C9"/>
    <w:multiLevelType w:val="hybridMultilevel"/>
    <w:tmpl w:val="5762B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8E87B99"/>
    <w:multiLevelType w:val="hybridMultilevel"/>
    <w:tmpl w:val="DA10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D22726"/>
    <w:multiLevelType w:val="hybridMultilevel"/>
    <w:tmpl w:val="2138B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C91466E"/>
    <w:multiLevelType w:val="hybridMultilevel"/>
    <w:tmpl w:val="4816CD9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6">
    <w:nsid w:val="70C220E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4F9443D"/>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E0DAE"/>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2A3F56"/>
    <w:multiLevelType w:val="hybridMultilevel"/>
    <w:tmpl w:val="173CB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9"/>
  </w:num>
  <w:num w:numId="4">
    <w:abstractNumId w:val="10"/>
  </w:num>
  <w:num w:numId="5">
    <w:abstractNumId w:val="0"/>
  </w:num>
  <w:num w:numId="6">
    <w:abstractNumId w:val="3"/>
  </w:num>
  <w:num w:numId="7">
    <w:abstractNumId w:val="2"/>
  </w:num>
  <w:num w:numId="8">
    <w:abstractNumId w:val="13"/>
  </w:num>
  <w:num w:numId="9">
    <w:abstractNumId w:val="1"/>
  </w:num>
  <w:num w:numId="10">
    <w:abstractNumId w:val="12"/>
  </w:num>
  <w:num w:numId="11">
    <w:abstractNumId w:val="16"/>
  </w:num>
  <w:num w:numId="12">
    <w:abstractNumId w:val="15"/>
  </w:num>
  <w:num w:numId="13">
    <w:abstractNumId w:val="14"/>
  </w:num>
  <w:num w:numId="14">
    <w:abstractNumId w:val="6"/>
  </w:num>
  <w:num w:numId="15">
    <w:abstractNumId w:val="7"/>
  </w:num>
  <w:num w:numId="16">
    <w:abstractNumId w:val="9"/>
  </w:num>
  <w:num w:numId="17">
    <w:abstractNumId w:val="5"/>
  </w:num>
  <w:num w:numId="18">
    <w:abstractNumId w:val="17"/>
  </w:num>
  <w:num w:numId="19">
    <w:abstractNumId w:val="11"/>
  </w:num>
  <w:num w:numId="20">
    <w:abstractNumId w:val="18"/>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62466"/>
  </w:hdrShapeDefaults>
  <w:footnotePr>
    <w:footnote w:id="-1"/>
    <w:footnote w:id="0"/>
  </w:footnotePr>
  <w:endnotePr>
    <w:endnote w:id="-1"/>
    <w:endnote w:id="0"/>
  </w:endnotePr>
  <w:compat/>
  <w:rsids>
    <w:rsidRoot w:val="00AA0662"/>
    <w:rsid w:val="00000191"/>
    <w:rsid w:val="0000212F"/>
    <w:rsid w:val="0002110D"/>
    <w:rsid w:val="00022276"/>
    <w:rsid w:val="00022818"/>
    <w:rsid w:val="0002574D"/>
    <w:rsid w:val="0003077D"/>
    <w:rsid w:val="00034390"/>
    <w:rsid w:val="00035C70"/>
    <w:rsid w:val="00042EA8"/>
    <w:rsid w:val="00045FB2"/>
    <w:rsid w:val="00053C6B"/>
    <w:rsid w:val="000629EA"/>
    <w:rsid w:val="0006400A"/>
    <w:rsid w:val="00073000"/>
    <w:rsid w:val="000922A1"/>
    <w:rsid w:val="00095330"/>
    <w:rsid w:val="00095CC0"/>
    <w:rsid w:val="000A412F"/>
    <w:rsid w:val="000A66CC"/>
    <w:rsid w:val="000D7147"/>
    <w:rsid w:val="000E092D"/>
    <w:rsid w:val="000E76D5"/>
    <w:rsid w:val="000F45D2"/>
    <w:rsid w:val="000F6E41"/>
    <w:rsid w:val="00101C4B"/>
    <w:rsid w:val="00102053"/>
    <w:rsid w:val="00127F72"/>
    <w:rsid w:val="0014239A"/>
    <w:rsid w:val="001537FC"/>
    <w:rsid w:val="00154B31"/>
    <w:rsid w:val="00156035"/>
    <w:rsid w:val="0015662F"/>
    <w:rsid w:val="00167E5B"/>
    <w:rsid w:val="00176598"/>
    <w:rsid w:val="00180257"/>
    <w:rsid w:val="00184F7F"/>
    <w:rsid w:val="00195687"/>
    <w:rsid w:val="001A1B95"/>
    <w:rsid w:val="001A377B"/>
    <w:rsid w:val="001A68C6"/>
    <w:rsid w:val="001B0278"/>
    <w:rsid w:val="001B3F83"/>
    <w:rsid w:val="001B542F"/>
    <w:rsid w:val="001C3032"/>
    <w:rsid w:val="001C60F4"/>
    <w:rsid w:val="001D6FD8"/>
    <w:rsid w:val="001E3EFA"/>
    <w:rsid w:val="001E4AAA"/>
    <w:rsid w:val="001F42F2"/>
    <w:rsid w:val="00207A73"/>
    <w:rsid w:val="0021484D"/>
    <w:rsid w:val="00215AED"/>
    <w:rsid w:val="0022070B"/>
    <w:rsid w:val="0022350F"/>
    <w:rsid w:val="00224AEF"/>
    <w:rsid w:val="00225BD4"/>
    <w:rsid w:val="0022799F"/>
    <w:rsid w:val="00234976"/>
    <w:rsid w:val="00235830"/>
    <w:rsid w:val="0026292E"/>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069D3"/>
    <w:rsid w:val="0031375E"/>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3866"/>
    <w:rsid w:val="003868CC"/>
    <w:rsid w:val="00390576"/>
    <w:rsid w:val="003908B4"/>
    <w:rsid w:val="003973F8"/>
    <w:rsid w:val="003A1D26"/>
    <w:rsid w:val="003B5CCD"/>
    <w:rsid w:val="003C4CD9"/>
    <w:rsid w:val="003D1A69"/>
    <w:rsid w:val="003D4EE8"/>
    <w:rsid w:val="003D67C1"/>
    <w:rsid w:val="003D6B84"/>
    <w:rsid w:val="003E0594"/>
    <w:rsid w:val="003E105A"/>
    <w:rsid w:val="004025FF"/>
    <w:rsid w:val="00404C1B"/>
    <w:rsid w:val="004107D5"/>
    <w:rsid w:val="00411836"/>
    <w:rsid w:val="004137C0"/>
    <w:rsid w:val="00421B66"/>
    <w:rsid w:val="00432A3B"/>
    <w:rsid w:val="00443995"/>
    <w:rsid w:val="00443CF9"/>
    <w:rsid w:val="00443EC1"/>
    <w:rsid w:val="00444012"/>
    <w:rsid w:val="00452723"/>
    <w:rsid w:val="004545E7"/>
    <w:rsid w:val="004609AB"/>
    <w:rsid w:val="00463E3D"/>
    <w:rsid w:val="004716D0"/>
    <w:rsid w:val="00472FD9"/>
    <w:rsid w:val="004824D9"/>
    <w:rsid w:val="004924E1"/>
    <w:rsid w:val="00493333"/>
    <w:rsid w:val="00494CC8"/>
    <w:rsid w:val="004956EC"/>
    <w:rsid w:val="0049646D"/>
    <w:rsid w:val="004A186B"/>
    <w:rsid w:val="004A7841"/>
    <w:rsid w:val="004B2570"/>
    <w:rsid w:val="004C1C0D"/>
    <w:rsid w:val="004D3739"/>
    <w:rsid w:val="004D3F92"/>
    <w:rsid w:val="004E0C12"/>
    <w:rsid w:val="004E19EB"/>
    <w:rsid w:val="004E28DE"/>
    <w:rsid w:val="004F1118"/>
    <w:rsid w:val="004F3808"/>
    <w:rsid w:val="00522C7A"/>
    <w:rsid w:val="00526A02"/>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600E"/>
    <w:rsid w:val="0059756F"/>
    <w:rsid w:val="005B599A"/>
    <w:rsid w:val="005B6743"/>
    <w:rsid w:val="005C0133"/>
    <w:rsid w:val="005C3B3C"/>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50B72"/>
    <w:rsid w:val="00656EC9"/>
    <w:rsid w:val="006750F7"/>
    <w:rsid w:val="006842C9"/>
    <w:rsid w:val="006A0EB9"/>
    <w:rsid w:val="006A12DE"/>
    <w:rsid w:val="006A59D0"/>
    <w:rsid w:val="006B34A3"/>
    <w:rsid w:val="006C3DFC"/>
    <w:rsid w:val="006E1198"/>
    <w:rsid w:val="006E75C1"/>
    <w:rsid w:val="00703119"/>
    <w:rsid w:val="007049A0"/>
    <w:rsid w:val="00711314"/>
    <w:rsid w:val="00712276"/>
    <w:rsid w:val="00723079"/>
    <w:rsid w:val="00725A65"/>
    <w:rsid w:val="00726F5B"/>
    <w:rsid w:val="00732F04"/>
    <w:rsid w:val="00733588"/>
    <w:rsid w:val="007353B3"/>
    <w:rsid w:val="00736258"/>
    <w:rsid w:val="00736584"/>
    <w:rsid w:val="00740F48"/>
    <w:rsid w:val="00744E72"/>
    <w:rsid w:val="00746B67"/>
    <w:rsid w:val="0075536A"/>
    <w:rsid w:val="007569E4"/>
    <w:rsid w:val="0076120E"/>
    <w:rsid w:val="007618CC"/>
    <w:rsid w:val="00761CB8"/>
    <w:rsid w:val="00765BC0"/>
    <w:rsid w:val="00767C08"/>
    <w:rsid w:val="007741BE"/>
    <w:rsid w:val="00776C74"/>
    <w:rsid w:val="00782C32"/>
    <w:rsid w:val="0078413A"/>
    <w:rsid w:val="007870BF"/>
    <w:rsid w:val="00792145"/>
    <w:rsid w:val="00794F4F"/>
    <w:rsid w:val="007A0916"/>
    <w:rsid w:val="007A668C"/>
    <w:rsid w:val="007B1BF5"/>
    <w:rsid w:val="007B67F0"/>
    <w:rsid w:val="007B7EE0"/>
    <w:rsid w:val="007D7744"/>
    <w:rsid w:val="007E7275"/>
    <w:rsid w:val="007F74CA"/>
    <w:rsid w:val="0080105E"/>
    <w:rsid w:val="00801AA6"/>
    <w:rsid w:val="00804D62"/>
    <w:rsid w:val="00817ED2"/>
    <w:rsid w:val="00824229"/>
    <w:rsid w:val="00830E02"/>
    <w:rsid w:val="00830EDD"/>
    <w:rsid w:val="00836CE3"/>
    <w:rsid w:val="00842058"/>
    <w:rsid w:val="00842EEE"/>
    <w:rsid w:val="008476AF"/>
    <w:rsid w:val="00857922"/>
    <w:rsid w:val="00866036"/>
    <w:rsid w:val="00866E12"/>
    <w:rsid w:val="008745F4"/>
    <w:rsid w:val="0088296E"/>
    <w:rsid w:val="0089454E"/>
    <w:rsid w:val="0089688A"/>
    <w:rsid w:val="00896F74"/>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16BE8"/>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25A3"/>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27A0F"/>
    <w:rsid w:val="00A3155F"/>
    <w:rsid w:val="00A33FF1"/>
    <w:rsid w:val="00A41EE1"/>
    <w:rsid w:val="00A4277A"/>
    <w:rsid w:val="00A46107"/>
    <w:rsid w:val="00A5499D"/>
    <w:rsid w:val="00A54A56"/>
    <w:rsid w:val="00A5738B"/>
    <w:rsid w:val="00A838EF"/>
    <w:rsid w:val="00A95B85"/>
    <w:rsid w:val="00AA0662"/>
    <w:rsid w:val="00AA0DDB"/>
    <w:rsid w:val="00AA16B6"/>
    <w:rsid w:val="00AA316A"/>
    <w:rsid w:val="00AB0D39"/>
    <w:rsid w:val="00AB24FA"/>
    <w:rsid w:val="00AB2992"/>
    <w:rsid w:val="00AB308B"/>
    <w:rsid w:val="00AB600A"/>
    <w:rsid w:val="00AB77FF"/>
    <w:rsid w:val="00AC2E8F"/>
    <w:rsid w:val="00AC6E3C"/>
    <w:rsid w:val="00AD0D6C"/>
    <w:rsid w:val="00AD5D16"/>
    <w:rsid w:val="00AD5EA9"/>
    <w:rsid w:val="00AE05EC"/>
    <w:rsid w:val="00AE0EE4"/>
    <w:rsid w:val="00AE2079"/>
    <w:rsid w:val="00AE449A"/>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BF7CC4"/>
    <w:rsid w:val="00C03229"/>
    <w:rsid w:val="00C038C8"/>
    <w:rsid w:val="00C06052"/>
    <w:rsid w:val="00C1254B"/>
    <w:rsid w:val="00C208E1"/>
    <w:rsid w:val="00C20FDC"/>
    <w:rsid w:val="00C246A2"/>
    <w:rsid w:val="00C25C96"/>
    <w:rsid w:val="00C3243D"/>
    <w:rsid w:val="00C35199"/>
    <w:rsid w:val="00C41EAE"/>
    <w:rsid w:val="00C51B35"/>
    <w:rsid w:val="00C617E5"/>
    <w:rsid w:val="00C6224F"/>
    <w:rsid w:val="00C64672"/>
    <w:rsid w:val="00C65C37"/>
    <w:rsid w:val="00C66814"/>
    <w:rsid w:val="00C67327"/>
    <w:rsid w:val="00C74694"/>
    <w:rsid w:val="00C80CA2"/>
    <w:rsid w:val="00C81910"/>
    <w:rsid w:val="00C8321E"/>
    <w:rsid w:val="00C84EA2"/>
    <w:rsid w:val="00C85016"/>
    <w:rsid w:val="00C878EA"/>
    <w:rsid w:val="00C94502"/>
    <w:rsid w:val="00CA2DC8"/>
    <w:rsid w:val="00CA3929"/>
    <w:rsid w:val="00CA526A"/>
    <w:rsid w:val="00CA670F"/>
    <w:rsid w:val="00CB08D2"/>
    <w:rsid w:val="00CB3813"/>
    <w:rsid w:val="00CB394E"/>
    <w:rsid w:val="00CC0EAA"/>
    <w:rsid w:val="00CC40AE"/>
    <w:rsid w:val="00CC598B"/>
    <w:rsid w:val="00CD37E7"/>
    <w:rsid w:val="00CD630C"/>
    <w:rsid w:val="00CE22BB"/>
    <w:rsid w:val="00CF7BB2"/>
    <w:rsid w:val="00D01816"/>
    <w:rsid w:val="00D04EBA"/>
    <w:rsid w:val="00D1054E"/>
    <w:rsid w:val="00D11BBE"/>
    <w:rsid w:val="00D17DFC"/>
    <w:rsid w:val="00D20EC2"/>
    <w:rsid w:val="00D2143A"/>
    <w:rsid w:val="00D30A12"/>
    <w:rsid w:val="00D33956"/>
    <w:rsid w:val="00D3679A"/>
    <w:rsid w:val="00D4149C"/>
    <w:rsid w:val="00D4735A"/>
    <w:rsid w:val="00D60A5C"/>
    <w:rsid w:val="00D74099"/>
    <w:rsid w:val="00D76FC5"/>
    <w:rsid w:val="00D828E7"/>
    <w:rsid w:val="00D87632"/>
    <w:rsid w:val="00D87B05"/>
    <w:rsid w:val="00D9051B"/>
    <w:rsid w:val="00D95035"/>
    <w:rsid w:val="00D96A6B"/>
    <w:rsid w:val="00DA4AD6"/>
    <w:rsid w:val="00DB548E"/>
    <w:rsid w:val="00DC0725"/>
    <w:rsid w:val="00DC444C"/>
    <w:rsid w:val="00DC5797"/>
    <w:rsid w:val="00DC6C82"/>
    <w:rsid w:val="00DD4008"/>
    <w:rsid w:val="00DD51A9"/>
    <w:rsid w:val="00DD7FFA"/>
    <w:rsid w:val="00DE5CC7"/>
    <w:rsid w:val="00DF3B5A"/>
    <w:rsid w:val="00E0076C"/>
    <w:rsid w:val="00E01693"/>
    <w:rsid w:val="00E114C7"/>
    <w:rsid w:val="00E11CE8"/>
    <w:rsid w:val="00E13F2E"/>
    <w:rsid w:val="00E20A30"/>
    <w:rsid w:val="00E21F14"/>
    <w:rsid w:val="00E275D9"/>
    <w:rsid w:val="00E33A05"/>
    <w:rsid w:val="00E34196"/>
    <w:rsid w:val="00E34903"/>
    <w:rsid w:val="00E40CB1"/>
    <w:rsid w:val="00E41BF0"/>
    <w:rsid w:val="00E42D9A"/>
    <w:rsid w:val="00E51ADC"/>
    <w:rsid w:val="00E52570"/>
    <w:rsid w:val="00E56448"/>
    <w:rsid w:val="00E56821"/>
    <w:rsid w:val="00E63F74"/>
    <w:rsid w:val="00E808B5"/>
    <w:rsid w:val="00E82AEC"/>
    <w:rsid w:val="00E87985"/>
    <w:rsid w:val="00E968E5"/>
    <w:rsid w:val="00EA2405"/>
    <w:rsid w:val="00EA5CA9"/>
    <w:rsid w:val="00EA606D"/>
    <w:rsid w:val="00EB08BE"/>
    <w:rsid w:val="00EB6EF1"/>
    <w:rsid w:val="00EC178E"/>
    <w:rsid w:val="00ED1E8D"/>
    <w:rsid w:val="00EE45B3"/>
    <w:rsid w:val="00EE5A8C"/>
    <w:rsid w:val="00EE5BEE"/>
    <w:rsid w:val="00F03655"/>
    <w:rsid w:val="00F06E4C"/>
    <w:rsid w:val="00F153F1"/>
    <w:rsid w:val="00F1659E"/>
    <w:rsid w:val="00F2327B"/>
    <w:rsid w:val="00F31023"/>
    <w:rsid w:val="00F31D88"/>
    <w:rsid w:val="00F3400B"/>
    <w:rsid w:val="00F372E6"/>
    <w:rsid w:val="00F4367B"/>
    <w:rsid w:val="00F44BA1"/>
    <w:rsid w:val="00F47517"/>
    <w:rsid w:val="00F51B7C"/>
    <w:rsid w:val="00F60729"/>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143C9-F919-432D-B15E-B1B7622753A7}">
  <ds:schemaRefs>
    <ds:schemaRef ds:uri="http://schemas.openxmlformats.org/officeDocument/2006/bibliography"/>
  </ds:schemaRefs>
</ds:datastoreItem>
</file>

<file path=customXml/itemProps2.xml><?xml version="1.0" encoding="utf-8"?>
<ds:datastoreItem xmlns:ds="http://schemas.openxmlformats.org/officeDocument/2006/customXml" ds:itemID="{E2ECC029-2571-44CD-85E0-99414871ED81}">
  <ds:schemaRefs>
    <ds:schemaRef ds:uri="http://schemas.openxmlformats.org/officeDocument/2006/bibliography"/>
  </ds:schemaRefs>
</ds:datastoreItem>
</file>

<file path=customXml/itemProps3.xml><?xml version="1.0" encoding="utf-8"?>
<ds:datastoreItem xmlns:ds="http://schemas.openxmlformats.org/officeDocument/2006/customXml" ds:itemID="{CC46B716-7355-4239-BA1D-37609A61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27</Pages>
  <Words>6585</Words>
  <Characters>36221</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22</cp:revision>
  <dcterms:created xsi:type="dcterms:W3CDTF">2011-06-04T12:13:00Z</dcterms:created>
  <dcterms:modified xsi:type="dcterms:W3CDTF">2011-06-11T23:02:00Z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